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0DBE" w14:textId="5D7FE1AC" w:rsidR="009E30D0" w:rsidRPr="006D07DD" w:rsidRDefault="006C1E8A" w:rsidP="00B815C0">
      <w:pPr>
        <w:jc w:val="center"/>
        <w:rPr>
          <w:b/>
          <w:sz w:val="32"/>
        </w:rPr>
      </w:pPr>
      <w:r w:rsidRPr="006D07DD">
        <w:rPr>
          <w:b/>
          <w:sz w:val="32"/>
        </w:rPr>
        <w:t>FAKULTET ELEKTROTEHNIKE, STROJARSTVA I BRODOGRADNJE</w:t>
      </w:r>
    </w:p>
    <w:p w14:paraId="355EFD54" w14:textId="0E017CDF" w:rsidR="009E30D0" w:rsidRPr="006D07DD" w:rsidRDefault="00651D9A" w:rsidP="00AD142D">
      <w:r w:rsidRPr="00F06B36">
        <w:rPr>
          <w:b/>
          <w:noProof/>
          <w:color w:val="2A6099"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28D11" wp14:editId="5F1E99A3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703570" cy="1724025"/>
                <wp:effectExtent l="19050" t="19050" r="1143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5F09" w14:textId="0AC7D48F" w:rsidR="00535A14" w:rsidRDefault="00535A14" w:rsidP="00535A14">
                            <w:pPr>
                              <w:pStyle w:val="Odlomakpopisa"/>
                              <w:numPr>
                                <w:ilvl w:val="0"/>
                                <w:numId w:val="12"/>
                              </w:numPr>
                              <w:spacing w:after="133" w:line="267" w:lineRule="auto"/>
                              <w:jc w:val="left"/>
                            </w:pPr>
                            <w:proofErr w:type="spellStart"/>
                            <w:r w:rsidRPr="008037EA">
                              <w:rPr>
                                <w:b/>
                                <w:u w:val="single"/>
                              </w:rPr>
                              <w:t>Prezentacija</w:t>
                            </w:r>
                            <w:r>
                              <w:t>:</w:t>
                            </w:r>
                            <w:del w:id="0" w:author="Linda Vicković" w:date="2023-01-18T12:04:00Z">
                              <w:r w:rsidDel="00F06B36">
                                <w:delText xml:space="preserve"> </w:delText>
                              </w:r>
                            </w:del>
                            <w:r w:rsidR="00651D9A">
                              <w:t>Mlinarević</w:t>
                            </w:r>
                            <w:proofErr w:type="spellEnd"/>
                            <w:r w:rsidR="00651D9A">
                              <w:t xml:space="preserve"> Ivona</w:t>
                            </w:r>
                          </w:p>
                          <w:p w14:paraId="60CBD341" w14:textId="65DBDDC3" w:rsidR="00535A14" w:rsidRPr="00F06B36" w:rsidRDefault="00B05DE3" w:rsidP="00535A14">
                            <w:pPr>
                              <w:pStyle w:val="Odlomakpopisa"/>
                              <w:numPr>
                                <w:ilvl w:val="1"/>
                                <w:numId w:val="12"/>
                              </w:numPr>
                              <w:spacing w:after="133" w:line="267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kratka prezentacija, nije bilo ništa </w:t>
                            </w:r>
                            <w:r w:rsidR="00DF36AF">
                              <w:rPr>
                                <w:color w:val="000000" w:themeColor="text1"/>
                              </w:rPr>
                              <w:t>bazi podataka ni o UC-ovima</w:t>
                            </w:r>
                          </w:p>
                          <w:p w14:paraId="06744F8A" w14:textId="7D55DC6A" w:rsidR="00535A14" w:rsidRDefault="00535A14" w:rsidP="00535A14">
                            <w:pPr>
                              <w:pStyle w:val="Odlomakpopisa"/>
                              <w:numPr>
                                <w:ilvl w:val="0"/>
                                <w:numId w:val="12"/>
                              </w:numPr>
                              <w:spacing w:after="133" w:line="267" w:lineRule="auto"/>
                              <w:jc w:val="left"/>
                            </w:pPr>
                            <w:r w:rsidRPr="008037EA">
                              <w:rPr>
                                <w:b/>
                                <w:u w:val="single"/>
                              </w:rPr>
                              <w:t>Dokument</w:t>
                            </w:r>
                            <w:r>
                              <w:t xml:space="preserve">: </w:t>
                            </w:r>
                            <w:r w:rsidR="00DC470D">
                              <w:t>4</w:t>
                            </w:r>
                          </w:p>
                          <w:p w14:paraId="371C1C54" w14:textId="60FB5F86" w:rsidR="00535A14" w:rsidRDefault="00B93B72" w:rsidP="00535A14">
                            <w:pPr>
                              <w:pStyle w:val="Odlomakpopisa"/>
                              <w:numPr>
                                <w:ilvl w:val="1"/>
                                <w:numId w:val="12"/>
                              </w:numPr>
                              <w:spacing w:after="133" w:line="267" w:lineRule="auto"/>
                              <w:jc w:val="left"/>
                            </w:pPr>
                            <w:proofErr w:type="spellStart"/>
                            <w:r>
                              <w:t>Svidilo</w:t>
                            </w:r>
                            <w:proofErr w:type="spellEnd"/>
                            <w:r>
                              <w:t xml:space="preserve"> mi se što ste dodali </w:t>
                            </w:r>
                            <w:r w:rsidR="00495527">
                              <w:t>su</w:t>
                            </w:r>
                            <w:r w:rsidR="00D11A0A">
                              <w:t>čelja</w:t>
                            </w:r>
                            <w:r w:rsidR="00D07393">
                              <w:t>, to je malo njih napravilo.</w:t>
                            </w:r>
                          </w:p>
                          <w:p w14:paraId="79471ACE" w14:textId="140E539A" w:rsidR="00D07393" w:rsidRDefault="00D07393" w:rsidP="00535A14">
                            <w:pPr>
                              <w:pStyle w:val="Odlomakpopisa"/>
                              <w:numPr>
                                <w:ilvl w:val="1"/>
                                <w:numId w:val="12"/>
                              </w:numPr>
                              <w:spacing w:after="133" w:line="267" w:lineRule="auto"/>
                              <w:jc w:val="left"/>
                            </w:pPr>
                            <w:r>
                              <w:t>Ispraviti komentare.</w:t>
                            </w:r>
                          </w:p>
                          <w:p w14:paraId="4C778906" w14:textId="77777777" w:rsidR="00535A14" w:rsidRDefault="00535A14" w:rsidP="00535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28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2.05pt;width:449.1pt;height:13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" strokecolor="red" strokeweight="3pt">
                <v:textbox>
                  <w:txbxContent>
                    <w:p w14:paraId="7B755F09" w14:textId="0AC7D48F" w:rsidR="00535A14" w:rsidRDefault="00535A14" w:rsidP="00535A14">
                      <w:pPr>
                        <w:pStyle w:val="Odlomakpopisa"/>
                        <w:numPr>
                          <w:ilvl w:val="0"/>
                          <w:numId w:val="12"/>
                        </w:numPr>
                        <w:spacing w:after="133" w:line="267" w:lineRule="auto"/>
                        <w:jc w:val="left"/>
                      </w:pPr>
                      <w:proofErr w:type="spellStart"/>
                      <w:r w:rsidRPr="008037EA">
                        <w:rPr>
                          <w:b/>
                          <w:u w:val="single"/>
                        </w:rPr>
                        <w:t>Prezentacija</w:t>
                      </w:r>
                      <w:r>
                        <w:t>:</w:t>
                      </w:r>
                      <w:del w:id="1" w:author="Linda Vicković" w:date="2023-01-18T12:04:00Z">
                        <w:r w:rsidDel="00F06B36">
                          <w:delText xml:space="preserve"> </w:delText>
                        </w:r>
                      </w:del>
                      <w:r w:rsidR="00651D9A">
                        <w:t>Mlinarević</w:t>
                      </w:r>
                      <w:proofErr w:type="spellEnd"/>
                      <w:r w:rsidR="00651D9A">
                        <w:t xml:space="preserve"> Ivona</w:t>
                      </w:r>
                    </w:p>
                    <w:p w14:paraId="60CBD341" w14:textId="65DBDDC3" w:rsidR="00535A14" w:rsidRPr="00F06B36" w:rsidRDefault="00B05DE3" w:rsidP="00535A14">
                      <w:pPr>
                        <w:pStyle w:val="Odlomakpopisa"/>
                        <w:numPr>
                          <w:ilvl w:val="1"/>
                          <w:numId w:val="12"/>
                        </w:numPr>
                        <w:spacing w:after="133" w:line="267" w:lineRule="auto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kratka prezentacija, nije bilo ništa </w:t>
                      </w:r>
                      <w:r w:rsidR="00DF36AF">
                        <w:rPr>
                          <w:color w:val="000000" w:themeColor="text1"/>
                        </w:rPr>
                        <w:t>bazi podataka ni o UC-ovima</w:t>
                      </w:r>
                    </w:p>
                    <w:p w14:paraId="06744F8A" w14:textId="7D55DC6A" w:rsidR="00535A14" w:rsidRDefault="00535A14" w:rsidP="00535A14">
                      <w:pPr>
                        <w:pStyle w:val="Odlomakpopisa"/>
                        <w:numPr>
                          <w:ilvl w:val="0"/>
                          <w:numId w:val="12"/>
                        </w:numPr>
                        <w:spacing w:after="133" w:line="267" w:lineRule="auto"/>
                        <w:jc w:val="left"/>
                      </w:pPr>
                      <w:r w:rsidRPr="008037EA">
                        <w:rPr>
                          <w:b/>
                          <w:u w:val="single"/>
                        </w:rPr>
                        <w:t>Dokument</w:t>
                      </w:r>
                      <w:r>
                        <w:t xml:space="preserve">: </w:t>
                      </w:r>
                      <w:r w:rsidR="00DC470D">
                        <w:t>4</w:t>
                      </w:r>
                    </w:p>
                    <w:p w14:paraId="371C1C54" w14:textId="60FB5F86" w:rsidR="00535A14" w:rsidRDefault="00B93B72" w:rsidP="00535A14">
                      <w:pPr>
                        <w:pStyle w:val="Odlomakpopisa"/>
                        <w:numPr>
                          <w:ilvl w:val="1"/>
                          <w:numId w:val="12"/>
                        </w:numPr>
                        <w:spacing w:after="133" w:line="267" w:lineRule="auto"/>
                        <w:jc w:val="left"/>
                      </w:pPr>
                      <w:proofErr w:type="spellStart"/>
                      <w:r>
                        <w:t>Svidilo</w:t>
                      </w:r>
                      <w:proofErr w:type="spellEnd"/>
                      <w:r>
                        <w:t xml:space="preserve"> mi se što ste dodali </w:t>
                      </w:r>
                      <w:r w:rsidR="00495527">
                        <w:t>su</w:t>
                      </w:r>
                      <w:r w:rsidR="00D11A0A">
                        <w:t>čelja</w:t>
                      </w:r>
                      <w:r w:rsidR="00D07393">
                        <w:t>, to je malo njih napravilo.</w:t>
                      </w:r>
                    </w:p>
                    <w:p w14:paraId="79471ACE" w14:textId="140E539A" w:rsidR="00D07393" w:rsidRDefault="00D07393" w:rsidP="00535A14">
                      <w:pPr>
                        <w:pStyle w:val="Odlomakpopisa"/>
                        <w:numPr>
                          <w:ilvl w:val="1"/>
                          <w:numId w:val="12"/>
                        </w:numPr>
                        <w:spacing w:after="133" w:line="267" w:lineRule="auto"/>
                        <w:jc w:val="left"/>
                      </w:pPr>
                      <w:r>
                        <w:t>Ispraviti komentare.</w:t>
                      </w:r>
                    </w:p>
                    <w:p w14:paraId="4C778906" w14:textId="77777777" w:rsidR="00535A14" w:rsidRDefault="00535A14" w:rsidP="00535A14"/>
                  </w:txbxContent>
                </v:textbox>
              </v:shape>
            </w:pict>
          </mc:Fallback>
        </mc:AlternateContent>
      </w:r>
      <w:r w:rsidR="006C1E8A" w:rsidRPr="006D07DD">
        <w:t xml:space="preserve"> </w:t>
      </w:r>
    </w:p>
    <w:p w14:paraId="1829480D" w14:textId="0C06E971" w:rsidR="009E30D0" w:rsidRPr="006D07DD" w:rsidRDefault="006C1E8A" w:rsidP="00AD142D">
      <w:r w:rsidRPr="006D07DD">
        <w:t xml:space="preserve"> </w:t>
      </w:r>
    </w:p>
    <w:p w14:paraId="02BDC79C" w14:textId="005F1583" w:rsidR="009E30D0" w:rsidRPr="006D07DD" w:rsidRDefault="006C1E8A" w:rsidP="00AD142D">
      <w:r w:rsidRPr="006D07DD">
        <w:t xml:space="preserve"> </w:t>
      </w:r>
    </w:p>
    <w:p w14:paraId="459F5794" w14:textId="14F96709" w:rsidR="009E30D0" w:rsidRPr="006D07DD" w:rsidRDefault="009E30D0" w:rsidP="00B815C0">
      <w:pPr>
        <w:ind w:left="0" w:firstLine="0"/>
      </w:pPr>
    </w:p>
    <w:p w14:paraId="0CEFB38B" w14:textId="77777777" w:rsidR="009E30D0" w:rsidRPr="006D07DD" w:rsidRDefault="006C1E8A" w:rsidP="00AD142D">
      <w:r w:rsidRPr="006D07DD">
        <w:t xml:space="preserve"> </w:t>
      </w:r>
    </w:p>
    <w:p w14:paraId="62C79FC1" w14:textId="54831A47" w:rsidR="009E30D0" w:rsidRPr="006D07DD" w:rsidRDefault="006C1E8A" w:rsidP="00B815C0">
      <w:pPr>
        <w:jc w:val="center"/>
        <w:rPr>
          <w:sz w:val="32"/>
        </w:rPr>
      </w:pPr>
      <w:r w:rsidRPr="006D07DD">
        <w:rPr>
          <w:sz w:val="32"/>
        </w:rPr>
        <w:t>Okvir za modeliranje</w:t>
      </w:r>
    </w:p>
    <w:p w14:paraId="1F489B2A" w14:textId="55FF43BE" w:rsidR="009E30D0" w:rsidRPr="006D07DD" w:rsidRDefault="0032293C" w:rsidP="00B815C0">
      <w:pPr>
        <w:jc w:val="center"/>
        <w:rPr>
          <w:b/>
          <w:color w:val="2E74B5" w:themeColor="accent5" w:themeShade="BF"/>
          <w:sz w:val="36"/>
        </w:rPr>
      </w:pPr>
      <w:r w:rsidRPr="006D07DD">
        <w:rPr>
          <w:b/>
          <w:color w:val="2E74B5" w:themeColor="accent5" w:themeShade="BF"/>
          <w:sz w:val="36"/>
        </w:rPr>
        <w:t>E - PARK</w:t>
      </w:r>
    </w:p>
    <w:p w14:paraId="3F754AE3" w14:textId="77777777" w:rsidR="009E30D0" w:rsidRPr="006D07DD" w:rsidRDefault="006C1E8A" w:rsidP="00AD142D">
      <w:r w:rsidRPr="006D07DD">
        <w:t xml:space="preserve"> </w:t>
      </w:r>
    </w:p>
    <w:p w14:paraId="11C6BBE3" w14:textId="77777777" w:rsidR="009E30D0" w:rsidRPr="006D07DD" w:rsidRDefault="006C1E8A" w:rsidP="00AD142D">
      <w:r w:rsidRPr="006D07DD">
        <w:t xml:space="preserve"> </w:t>
      </w:r>
    </w:p>
    <w:p w14:paraId="1022A9A4" w14:textId="77777777" w:rsidR="009E30D0" w:rsidRPr="006D07DD" w:rsidRDefault="006C1E8A" w:rsidP="00AD142D">
      <w:r w:rsidRPr="006D07DD">
        <w:t xml:space="preserve"> </w:t>
      </w:r>
    </w:p>
    <w:p w14:paraId="736F3B94" w14:textId="77777777" w:rsidR="00D1579D" w:rsidRPr="006D07DD" w:rsidRDefault="00D1579D" w:rsidP="001302E0">
      <w:pPr>
        <w:ind w:left="0" w:firstLine="0"/>
      </w:pPr>
    </w:p>
    <w:p w14:paraId="5AFF7129" w14:textId="6103DA13" w:rsidR="009E30D0" w:rsidRPr="006D07DD" w:rsidRDefault="006C1E8A" w:rsidP="00AD142D">
      <w:r w:rsidRPr="006D07DD">
        <w:t xml:space="preserve">Verzija </w:t>
      </w:r>
      <w:r w:rsidR="00734176">
        <w:t>2</w:t>
      </w:r>
      <w:r w:rsidRPr="006D07DD">
        <w:t xml:space="preserve">.0 </w:t>
      </w:r>
    </w:p>
    <w:p w14:paraId="14A50D9C" w14:textId="77777777" w:rsidR="009E30D0" w:rsidRPr="006D07DD" w:rsidRDefault="006C1E8A" w:rsidP="00AD142D">
      <w:r w:rsidRPr="006D07DD">
        <w:t xml:space="preserve">Izradili:  </w:t>
      </w:r>
    </w:p>
    <w:p w14:paraId="1B07D9BD" w14:textId="256E4F79" w:rsidR="009E30D0" w:rsidRPr="006D07DD" w:rsidRDefault="0032293C" w:rsidP="00AD142D">
      <w:pPr>
        <w:pStyle w:val="Odlomakpopisa"/>
        <w:numPr>
          <w:ilvl w:val="0"/>
          <w:numId w:val="1"/>
        </w:numPr>
      </w:pPr>
      <w:r w:rsidRPr="006D07DD">
        <w:t>Anja</w:t>
      </w:r>
      <w:r w:rsidR="006639B1" w:rsidRPr="006D07DD">
        <w:t xml:space="preserve"> </w:t>
      </w:r>
      <w:proofErr w:type="spellStart"/>
      <w:r w:rsidR="006639B1" w:rsidRPr="006D07DD">
        <w:t>Kuraja</w:t>
      </w:r>
      <w:proofErr w:type="spellEnd"/>
    </w:p>
    <w:p w14:paraId="13EBA762" w14:textId="26BCF88F" w:rsidR="006639B1" w:rsidRPr="006D07DD" w:rsidRDefault="006639B1" w:rsidP="00AD142D">
      <w:pPr>
        <w:pStyle w:val="Odlomakpopisa"/>
        <w:numPr>
          <w:ilvl w:val="0"/>
          <w:numId w:val="1"/>
        </w:numPr>
      </w:pPr>
      <w:r w:rsidRPr="006D07DD">
        <w:t>Ivona Mlinarević</w:t>
      </w:r>
    </w:p>
    <w:p w14:paraId="3A98462A" w14:textId="2E642A86" w:rsidR="006639B1" w:rsidRPr="006D07DD" w:rsidRDefault="006639B1" w:rsidP="00AD142D">
      <w:pPr>
        <w:pStyle w:val="Odlomakpopisa"/>
        <w:numPr>
          <w:ilvl w:val="0"/>
          <w:numId w:val="1"/>
        </w:numPr>
      </w:pPr>
      <w:r w:rsidRPr="006D07DD">
        <w:t>Iva Medvidović</w:t>
      </w:r>
    </w:p>
    <w:p w14:paraId="53C03038" w14:textId="35FEC43A" w:rsidR="006639B1" w:rsidRPr="006D07DD" w:rsidRDefault="006639B1" w:rsidP="00AD142D">
      <w:pPr>
        <w:pStyle w:val="Odlomakpopisa"/>
        <w:numPr>
          <w:ilvl w:val="0"/>
          <w:numId w:val="1"/>
        </w:numPr>
      </w:pPr>
      <w:r w:rsidRPr="006D07DD">
        <w:t>Anamarija Mamić</w:t>
      </w:r>
    </w:p>
    <w:p w14:paraId="09BAC582" w14:textId="04B3E828" w:rsidR="006639B1" w:rsidRPr="006D07DD" w:rsidRDefault="006639B1" w:rsidP="00AD142D">
      <w:pPr>
        <w:pStyle w:val="Odlomakpopisa"/>
        <w:numPr>
          <w:ilvl w:val="0"/>
          <w:numId w:val="1"/>
        </w:numPr>
      </w:pPr>
      <w:r w:rsidRPr="006D07DD">
        <w:t xml:space="preserve">Petar </w:t>
      </w:r>
      <w:proofErr w:type="spellStart"/>
      <w:r w:rsidRPr="006D07DD">
        <w:t>Zadrić</w:t>
      </w:r>
      <w:proofErr w:type="spellEnd"/>
    </w:p>
    <w:p w14:paraId="6705C7DB" w14:textId="3DDCA521" w:rsidR="002A21CA" w:rsidRPr="006D07DD" w:rsidRDefault="006639B1" w:rsidP="00AD142D">
      <w:pPr>
        <w:pStyle w:val="Odlomakpopisa"/>
        <w:numPr>
          <w:ilvl w:val="0"/>
          <w:numId w:val="1"/>
        </w:numPr>
      </w:pPr>
      <w:r w:rsidRPr="006D07DD">
        <w:t>David Damjanović</w:t>
      </w:r>
      <w:r w:rsidR="006C1E8A" w:rsidRPr="006D07DD">
        <w:t xml:space="preserve"> </w:t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id w:val="1058604181"/>
        <w:docPartObj>
          <w:docPartGallery w:val="Table of Contents"/>
          <w:docPartUnique/>
        </w:docPartObj>
      </w:sdtPr>
      <w:sdtEndPr/>
      <w:sdtContent>
        <w:p w14:paraId="63D0F845" w14:textId="71D1FABD" w:rsidR="002A21CA" w:rsidRPr="006D07DD" w:rsidRDefault="002A21CA" w:rsidP="008F79BE">
          <w:pPr>
            <w:pStyle w:val="TOCNaslov"/>
          </w:pPr>
          <w:r w:rsidRPr="006D07DD">
            <w:t>Sadržaj</w:t>
          </w:r>
        </w:p>
        <w:p w14:paraId="7E553B56" w14:textId="413251B7" w:rsidR="00041572" w:rsidRDefault="002A21CA">
          <w:pPr>
            <w:pStyle w:val="Sadraj1"/>
            <w:tabs>
              <w:tab w:val="left" w:pos="4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D07DD">
            <w:fldChar w:fldCharType="begin"/>
          </w:r>
          <w:r w:rsidRPr="006D07DD">
            <w:instrText xml:space="preserve"> TOC \o "1-3" \h \z \u </w:instrText>
          </w:r>
          <w:r w:rsidRPr="006D07DD">
            <w:fldChar w:fldCharType="separate"/>
          </w:r>
          <w:hyperlink w:anchor="_Toc119504056" w:history="1">
            <w:r w:rsidR="00041572" w:rsidRPr="000B3EC3">
              <w:rPr>
                <w:rStyle w:val="Hiperveza"/>
                <w:noProof/>
              </w:rPr>
              <w:t>1.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Uvod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_Toc119504056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1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26D25F1C" w14:textId="6F6FFBED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57" w:history="1">
            <w:r w:rsidR="00041572" w:rsidRPr="000B3EC3">
              <w:rPr>
                <w:rStyle w:val="Hiperveza"/>
                <w:noProof/>
              </w:rPr>
              <w:t>1.1.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Namjena i korištenje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_Toc119504057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1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6F977B3A" w14:textId="0996F550" w:rsidR="00041572" w:rsidRDefault="002C7EFF">
          <w:pPr>
            <w:pStyle w:val="Sadraj1"/>
            <w:tabs>
              <w:tab w:val="left" w:pos="4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58" w:history="1">
            <w:r w:rsidR="00041572" w:rsidRPr="000B3EC3">
              <w:rPr>
                <w:rStyle w:val="Hiperveza"/>
                <w:noProof/>
              </w:rPr>
              <w:t>2.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Opis projekta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_Toc119504058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2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215F59E8" w14:textId="3F7CEBF2" w:rsidR="00041572" w:rsidRDefault="002C7EFF">
          <w:pPr>
            <w:pStyle w:val="Sadraj1"/>
            <w:tabs>
              <w:tab w:val="left" w:pos="4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59" w:history="1">
            <w:r w:rsidR="00041572" w:rsidRPr="000B3EC3">
              <w:rPr>
                <w:rStyle w:val="Hiperveza"/>
                <w:noProof/>
              </w:rPr>
              <w:t>3.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Predloženi model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_Toc119504059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3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6208DA3E" w14:textId="5E19FBA3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0" w:history="1">
            <w:r w:rsidR="00041572" w:rsidRPr="000B3EC3">
              <w:rPr>
                <w:rStyle w:val="Hiperveza"/>
                <w:noProof/>
              </w:rPr>
              <w:t>3.1.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Pregled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_Toc119504060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3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08A968E0" w14:textId="34D98B75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1" w:history="1">
            <w:r w:rsidR="00041572" w:rsidRPr="000B3EC3">
              <w:rPr>
                <w:rStyle w:val="Hiperveza"/>
                <w:noProof/>
              </w:rPr>
              <w:t>3.2.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Modeliranje podataka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_Toc119504061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5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6628FF83" w14:textId="01AEBEC3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2" w:history="1">
            <w:r w:rsidR="00041572" w:rsidRPr="000B3EC3">
              <w:rPr>
                <w:rStyle w:val="Hiperveza"/>
                <w:noProof/>
              </w:rPr>
              <w:t>3.3.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Upravljanje komunikacijom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_Toc119504062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6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4DDF2FE3" w14:textId="6B779DE8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3" w:history="1">
            <w:r w:rsidR="00041572" w:rsidRPr="000B3EC3">
              <w:rPr>
                <w:rStyle w:val="Hiperveza"/>
                <w:noProof/>
              </w:rPr>
              <w:t>3.4.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Vanjski protokoli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_Toc119504063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7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063CF581" w14:textId="49F9F278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4" w:history="1">
            <w:r w:rsidR="00041572" w:rsidRPr="000B3EC3">
              <w:rPr>
                <w:rStyle w:val="Hiperveza"/>
                <w:noProof/>
              </w:rPr>
              <w:t>3.5.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Interni protokoli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_Toc119504064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7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6BA307C3" w14:textId="4774202C" w:rsidR="00041572" w:rsidRDefault="002C7EFF">
          <w:pPr>
            <w:pStyle w:val="Sadraj2"/>
            <w:tabs>
              <w:tab w:val="left" w:pos="88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504065" w:history="1">
            <w:r w:rsidR="00041572" w:rsidRPr="000B3EC3">
              <w:rPr>
                <w:rStyle w:val="Hiperveza"/>
                <w:noProof/>
              </w:rPr>
              <w:t>3.6.</w:t>
            </w:r>
            <w:r w:rsidR="000415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1572" w:rsidRPr="000B3EC3">
              <w:rPr>
                <w:rStyle w:val="Hiperveza"/>
                <w:noProof/>
              </w:rPr>
              <w:t>Korisnička sučelja</w:t>
            </w:r>
            <w:r w:rsidR="00041572">
              <w:rPr>
                <w:noProof/>
                <w:webHidden/>
              </w:rPr>
              <w:tab/>
            </w:r>
            <w:r w:rsidR="00041572">
              <w:rPr>
                <w:noProof/>
                <w:webHidden/>
              </w:rPr>
              <w:fldChar w:fldCharType="begin"/>
            </w:r>
            <w:r w:rsidR="00041572">
              <w:rPr>
                <w:noProof/>
                <w:webHidden/>
              </w:rPr>
              <w:instrText xml:space="preserve"> PAGEREF _Toc119504065 \h </w:instrText>
            </w:r>
            <w:r w:rsidR="00041572">
              <w:rPr>
                <w:noProof/>
                <w:webHidden/>
              </w:rPr>
            </w:r>
            <w:r w:rsidR="00041572">
              <w:rPr>
                <w:noProof/>
                <w:webHidden/>
              </w:rPr>
              <w:fldChar w:fldCharType="separate"/>
            </w:r>
            <w:r w:rsidR="00041572">
              <w:rPr>
                <w:noProof/>
                <w:webHidden/>
              </w:rPr>
              <w:t>8</w:t>
            </w:r>
            <w:r w:rsidR="00041572">
              <w:rPr>
                <w:noProof/>
                <w:webHidden/>
              </w:rPr>
              <w:fldChar w:fldCharType="end"/>
            </w:r>
          </w:hyperlink>
        </w:p>
        <w:p w14:paraId="62D163E1" w14:textId="617C7304" w:rsidR="002A21CA" w:rsidRPr="006D07DD" w:rsidRDefault="002A21CA" w:rsidP="00AD142D">
          <w:r w:rsidRPr="006D07DD">
            <w:fldChar w:fldCharType="end"/>
          </w:r>
        </w:p>
      </w:sdtContent>
    </w:sdt>
    <w:p w14:paraId="0802D612" w14:textId="002D5AEC" w:rsidR="002A21CA" w:rsidRPr="006D07DD" w:rsidRDefault="002A21CA" w:rsidP="00AD142D"/>
    <w:p w14:paraId="7EFF3C13" w14:textId="121D4593" w:rsidR="009E30D0" w:rsidRPr="006D07DD" w:rsidRDefault="002A21CA" w:rsidP="00AD142D">
      <w:r w:rsidRPr="006D07DD">
        <w:br w:type="page"/>
      </w:r>
    </w:p>
    <w:p w14:paraId="115937C6" w14:textId="77777777" w:rsidR="004E06D9" w:rsidRDefault="004E06D9" w:rsidP="008F79BE">
      <w:pPr>
        <w:pStyle w:val="Naslov1"/>
        <w:sectPr w:rsidR="004E06D9">
          <w:footerReference w:type="even" r:id="rId8"/>
          <w:footerReference w:type="default" r:id="rId9"/>
          <w:footerReference w:type="first" r:id="rId10"/>
          <w:pgSz w:w="12240" w:h="15840"/>
          <w:pgMar w:top="1443" w:right="1500" w:bottom="1482" w:left="1440" w:header="720" w:footer="714" w:gutter="0"/>
          <w:pgNumType w:start="1"/>
          <w:cols w:space="720"/>
        </w:sectPr>
      </w:pPr>
      <w:bookmarkStart w:id="2" w:name="_Toc13726"/>
    </w:p>
    <w:p w14:paraId="40330216" w14:textId="2AD03A4C" w:rsidR="009E30D0" w:rsidRPr="006D07DD" w:rsidRDefault="006C1E8A" w:rsidP="008F79BE">
      <w:pPr>
        <w:pStyle w:val="Naslov1"/>
      </w:pPr>
      <w:bookmarkStart w:id="3" w:name="_Toc119504056"/>
      <w:r w:rsidRPr="006D07DD">
        <w:lastRenderedPageBreak/>
        <w:t>Uvod</w:t>
      </w:r>
      <w:bookmarkEnd w:id="3"/>
      <w:r w:rsidRPr="006D07DD">
        <w:t xml:space="preserve"> </w:t>
      </w:r>
      <w:bookmarkEnd w:id="2"/>
    </w:p>
    <w:p w14:paraId="75AC3E0D" w14:textId="77777777" w:rsidR="002A21CA" w:rsidRPr="006D07DD" w:rsidRDefault="00122434" w:rsidP="00AD142D">
      <w:r w:rsidRPr="006D07DD">
        <w:t xml:space="preserve">U ovoj fazi projekta </w:t>
      </w:r>
      <w:r w:rsidR="00B27AC5" w:rsidRPr="006D07DD">
        <w:t>prikazane</w:t>
      </w:r>
      <w:r w:rsidRPr="006D07DD">
        <w:t xml:space="preserve"> su opće informacije projekta</w:t>
      </w:r>
      <w:r w:rsidR="006C1E8A" w:rsidRPr="006D07DD">
        <w:t xml:space="preserve"> "</w:t>
      </w:r>
      <w:r w:rsidRPr="006D07DD">
        <w:t>E - PARK</w:t>
      </w:r>
      <w:r w:rsidR="006C1E8A" w:rsidRPr="006D07DD">
        <w:t xml:space="preserve">". </w:t>
      </w:r>
      <w:bookmarkStart w:id="4" w:name="_Toc13727"/>
    </w:p>
    <w:p w14:paraId="6559512D" w14:textId="06812A34" w:rsidR="009E30D0" w:rsidRPr="006D07DD" w:rsidRDefault="008F79BE" w:rsidP="008F79BE">
      <w:pPr>
        <w:pStyle w:val="Naslov2"/>
      </w:pPr>
      <w:bookmarkStart w:id="5" w:name="_Toc119504057"/>
      <w:r>
        <w:t xml:space="preserve"> </w:t>
      </w:r>
      <w:r w:rsidR="006C1E8A" w:rsidRPr="006D07DD">
        <w:t>Namjena i korištenje</w:t>
      </w:r>
      <w:bookmarkEnd w:id="5"/>
      <w:r w:rsidR="006C1E8A" w:rsidRPr="006D07DD">
        <w:t xml:space="preserve"> </w:t>
      </w:r>
      <w:bookmarkEnd w:id="4"/>
    </w:p>
    <w:p w14:paraId="2E8C1D9D" w14:textId="12853ABA" w:rsidR="002A14C9" w:rsidRPr="006D07DD" w:rsidRDefault="002A14C9" w:rsidP="00135547">
      <w:r w:rsidRPr="00470A30">
        <w:rPr>
          <w:color w:val="auto"/>
        </w:rPr>
        <w:t xml:space="preserve">Ovaj dokument </w:t>
      </w:r>
      <w:r w:rsidR="00135547" w:rsidRPr="00470A30">
        <w:rPr>
          <w:color w:val="auto"/>
        </w:rPr>
        <w:t>opisuje kako se modeliranje treba provesti u kontekstu određenog zadatka, sadrži odluke o tome koji će elementi biti modelirani</w:t>
      </w:r>
      <w:r w:rsidR="002B1B3B">
        <w:rPr>
          <w:color w:val="auto"/>
        </w:rPr>
        <w:t>,</w:t>
      </w:r>
      <w:r w:rsidR="00135547" w:rsidRPr="00470A30">
        <w:rPr>
          <w:color w:val="auto"/>
        </w:rPr>
        <w:t xml:space="preserve"> kako će se oni povezati i </w:t>
      </w:r>
      <w:r w:rsidR="002B1B3B">
        <w:rPr>
          <w:color w:val="auto"/>
        </w:rPr>
        <w:t>tko će na koji način koristiti određene module</w:t>
      </w:r>
      <w:r w:rsidR="00135547" w:rsidRPr="00470A30">
        <w:rPr>
          <w:color w:val="auto"/>
        </w:rPr>
        <w:t xml:space="preserve">. Dokument okvira za modeliranje pruža plan i smjernice za projekt, što pomaže u izbjegavanju nesporazuma i potencijalnih problema tijekom izrade modela. </w:t>
      </w:r>
      <w:r w:rsidR="00554062" w:rsidRPr="00470A30">
        <w:rPr>
          <w:rStyle w:val="Referencakomentara"/>
          <w:color w:val="auto"/>
        </w:rPr>
        <w:commentReference w:id="6"/>
      </w:r>
      <w:r w:rsidRPr="00470A30">
        <w:rPr>
          <w:color w:val="auto"/>
        </w:rPr>
        <w:t xml:space="preserve">Projekt uključuje desktop </w:t>
      </w:r>
      <w:r w:rsidRPr="006D07DD">
        <w:t>aplikaciju „E-PARK“ za zaposlenike parkirališta i istoimenu mobilnu aplikaciju za vozače automobila. Također se odnosi na klijente projekta i članove razvojnog tima koji su sudjelovali i doprinijeli stvaranju ovih apli</w:t>
      </w:r>
      <w:r w:rsidR="00134B46" w:rsidRPr="006D07DD">
        <w:t>k</w:t>
      </w:r>
      <w:r w:rsidRPr="006D07DD">
        <w:t>acija.</w:t>
      </w:r>
    </w:p>
    <w:p w14:paraId="549E5161" w14:textId="4949E625" w:rsidR="002A21CA" w:rsidRPr="006D07DD" w:rsidRDefault="006C1E8A" w:rsidP="00AD142D">
      <w:r w:rsidRPr="006D07DD">
        <w:t>U</w:t>
      </w:r>
      <w:r w:rsidR="00E327C0">
        <w:t>z ovaj dokument, p</w:t>
      </w:r>
      <w:r w:rsidRPr="006D07DD">
        <w:t>riložen</w:t>
      </w:r>
      <w:r w:rsidR="00017F2C" w:rsidRPr="006D07DD">
        <w:t>o</w:t>
      </w:r>
      <w:r w:rsidRPr="006D07DD">
        <w:t xml:space="preserve"> je</w:t>
      </w:r>
      <w:r w:rsidR="00E327C0">
        <w:t xml:space="preserve"> i</w:t>
      </w:r>
      <w:r w:rsidRPr="006D07DD">
        <w:t xml:space="preserve">: </w:t>
      </w:r>
    </w:p>
    <w:p w14:paraId="7E13E7EA" w14:textId="2A403802" w:rsidR="002A14C9" w:rsidRPr="006D07DD" w:rsidRDefault="006639B1" w:rsidP="00AD142D">
      <w:pPr>
        <w:pStyle w:val="Odlomakpopisa"/>
        <w:numPr>
          <w:ilvl w:val="0"/>
          <w:numId w:val="10"/>
        </w:numPr>
      </w:pPr>
      <w:r w:rsidRPr="006D07DD">
        <w:t>E-</w:t>
      </w:r>
      <w:r w:rsidR="004B47AF">
        <w:t>PARK</w:t>
      </w:r>
      <w:r w:rsidR="00135547">
        <w:t>.OkvirZaModeliranje</w:t>
      </w:r>
      <w:r w:rsidR="006C1E8A" w:rsidRPr="006D07DD">
        <w:t>.ppt</w:t>
      </w:r>
      <w:r w:rsidR="00D42A9B">
        <w:t>x</w:t>
      </w:r>
      <w:bookmarkStart w:id="7" w:name="_GoBack"/>
      <w:bookmarkEnd w:id="7"/>
    </w:p>
    <w:p w14:paraId="258D1D54" w14:textId="77777777" w:rsidR="009E30D0" w:rsidRPr="006D07DD" w:rsidRDefault="006C1E8A" w:rsidP="008F79BE">
      <w:pPr>
        <w:pStyle w:val="Naslov1"/>
      </w:pPr>
      <w:bookmarkStart w:id="8" w:name="_Toc119504058"/>
      <w:bookmarkStart w:id="9" w:name="_Toc13728"/>
      <w:r w:rsidRPr="006D07DD">
        <w:lastRenderedPageBreak/>
        <w:t>Opis projekta</w:t>
      </w:r>
      <w:bookmarkEnd w:id="8"/>
      <w:r w:rsidRPr="006D07DD">
        <w:t xml:space="preserve"> </w:t>
      </w:r>
      <w:bookmarkEnd w:id="9"/>
    </w:p>
    <w:p w14:paraId="06A01012" w14:textId="467B8C68" w:rsidR="009E30D0" w:rsidRPr="006D07DD" w:rsidRDefault="004F7795" w:rsidP="00AD142D">
      <w:pPr>
        <w:rPr>
          <w:color w:val="FF0000"/>
        </w:rPr>
      </w:pPr>
      <w:r w:rsidRPr="006D07DD">
        <w:t>Desktop aplikacija "E-PARK" osmišljena je kako bi osoblju parkinga na jednostavan i učinkovit način omogućila pregled slobodnih parkirnih mjesta, pregled rezervacija</w:t>
      </w:r>
      <w:r w:rsidR="00ED2E40">
        <w:t xml:space="preserve">, </w:t>
      </w:r>
      <w:r w:rsidR="008442EF">
        <w:t>brisanj</w:t>
      </w:r>
      <w:r w:rsidR="00ED2E40">
        <w:t>e</w:t>
      </w:r>
      <w:r w:rsidRPr="006D07DD">
        <w:t xml:space="preserve"> i popis </w:t>
      </w:r>
      <w:r w:rsidR="008442EF">
        <w:t>svih potrebnih informacija</w:t>
      </w:r>
      <w:r w:rsidRPr="006D07DD">
        <w:t>.</w:t>
      </w:r>
      <w:r w:rsidR="006639B1" w:rsidRPr="006D07DD">
        <w:t xml:space="preserve"> </w:t>
      </w:r>
      <w:r w:rsidRPr="006D07DD">
        <w:t xml:space="preserve">S druge strane, mobilna verzija bit će ponuđena vozačima automobila. U </w:t>
      </w:r>
      <w:r w:rsidR="00ED2E40">
        <w:t>njoj</w:t>
      </w:r>
      <w:r w:rsidRPr="006D07DD">
        <w:t xml:space="preserve"> će korisnik </w:t>
      </w:r>
      <w:r w:rsidR="00077EEE">
        <w:t>moći rezervirati slobodno parking mjesto, doći do njega koristeći navigaciju, imati uvid u rezervaciju</w:t>
      </w:r>
      <w:r w:rsidR="008442EF">
        <w:t xml:space="preserve"> te</w:t>
      </w:r>
      <w:r w:rsidR="00077EEE">
        <w:t xml:space="preserve"> obaviti plaćanj</w:t>
      </w:r>
      <w:r w:rsidR="008442EF">
        <w:t>e</w:t>
      </w:r>
      <w:r w:rsidRPr="006D07DD">
        <w:t xml:space="preserve">. Dodatno je postavljen cilj uštede vremena i izbjegavanja nepotrebne vožnje, čime bi se automatski poboljšali prometni uvjeti u gradu. Desktop verzijom aplikacije upravljaju zaposlenici koji unaprijed dobiju korisničko ime i lozinku za pristup, dok mobilnom verzijom </w:t>
      </w:r>
      <w:r w:rsidR="008442EF">
        <w:t>mogu upravljati</w:t>
      </w:r>
      <w:r w:rsidRPr="006D07DD">
        <w:t xml:space="preserve"> svi</w:t>
      </w:r>
      <w:r w:rsidR="008442EF">
        <w:t xml:space="preserve"> vozači</w:t>
      </w:r>
      <w:r w:rsidRPr="006D07DD">
        <w:t>.</w:t>
      </w:r>
      <w:r w:rsidR="00DC347C" w:rsidRPr="006D07DD">
        <w:t xml:space="preserve"> </w:t>
      </w:r>
      <w:r w:rsidR="00ED2E40" w:rsidRPr="006D07DD">
        <w:t>Za korištenje aplikacij</w:t>
      </w:r>
      <w:r w:rsidR="00077EEE">
        <w:t>e</w:t>
      </w:r>
      <w:r w:rsidR="00ED2E40" w:rsidRPr="006D07DD">
        <w:t xml:space="preserve"> potrebno se prijaviti, </w:t>
      </w:r>
      <w:r w:rsidR="00ED2E40">
        <w:t xml:space="preserve">a </w:t>
      </w:r>
      <w:r w:rsidR="00ED2E40" w:rsidRPr="006D07DD">
        <w:t xml:space="preserve">ukoliko se radi </w:t>
      </w:r>
      <w:r w:rsidR="00ED2E40">
        <w:t>o</w:t>
      </w:r>
      <w:r w:rsidR="00ED2E40" w:rsidRPr="006D07DD">
        <w:t xml:space="preserve"> novim korisnicima potrebno </w:t>
      </w:r>
      <w:r w:rsidR="00ED2E40">
        <w:t xml:space="preserve">je prvo </w:t>
      </w:r>
      <w:r w:rsidR="00ED2E40" w:rsidRPr="006D07DD">
        <w:t>registrirati se u sustav.</w:t>
      </w:r>
    </w:p>
    <w:p w14:paraId="135445EA" w14:textId="08B08BA4" w:rsidR="009E30D0" w:rsidRPr="006D07DD" w:rsidRDefault="007D6170" w:rsidP="008442EF">
      <w:r w:rsidRPr="006D07DD">
        <w:fldChar w:fldCharType="begin"/>
      </w:r>
      <w:r w:rsidRPr="006D07DD">
        <w:instrText xml:space="preserve"> REF _Ref119501159 \h </w:instrText>
      </w:r>
      <w:r w:rsidRPr="006D07DD">
        <w:fldChar w:fldCharType="separate"/>
      </w:r>
      <w:r w:rsidRPr="006D07DD">
        <w:t xml:space="preserve">Slika </w:t>
      </w:r>
      <w:r w:rsidRPr="006D07DD">
        <w:rPr>
          <w:noProof/>
        </w:rPr>
        <w:t>1</w:t>
      </w:r>
      <w:r w:rsidRPr="006D07DD">
        <w:t>.</w:t>
      </w:r>
      <w:r w:rsidRPr="006D07DD">
        <w:rPr>
          <w:noProof/>
        </w:rPr>
        <w:t>1</w:t>
      </w:r>
      <w:r w:rsidRPr="006D07DD">
        <w:fldChar w:fldCharType="end"/>
      </w:r>
      <w:r w:rsidRPr="006D07DD">
        <w:t xml:space="preserve"> </w:t>
      </w:r>
      <w:r w:rsidR="006C1E8A" w:rsidRPr="006D07DD">
        <w:t xml:space="preserve">prikazuje </w:t>
      </w:r>
      <w:r w:rsidR="006C1E8A" w:rsidRPr="006D07DD">
        <w:rPr>
          <w:i/>
        </w:rPr>
        <w:t xml:space="preserve">Black </w:t>
      </w:r>
      <w:proofErr w:type="spellStart"/>
      <w:r w:rsidR="006C1E8A" w:rsidRPr="006D07DD">
        <w:rPr>
          <w:i/>
        </w:rPr>
        <w:t>Box</w:t>
      </w:r>
      <w:proofErr w:type="spellEnd"/>
      <w:r w:rsidR="006C1E8A" w:rsidRPr="006D07DD">
        <w:t xml:space="preserve"> model sustava na kojem je prikazan odnos </w:t>
      </w:r>
      <w:r w:rsidR="004703B0">
        <w:t>klijenata</w:t>
      </w:r>
      <w:r w:rsidR="006C1E8A" w:rsidRPr="006D07DD">
        <w:t xml:space="preserve"> aplikacija. </w:t>
      </w:r>
    </w:p>
    <w:p w14:paraId="230AD3D6" w14:textId="6A69FE45" w:rsidR="009E30D0" w:rsidRPr="006D07DD" w:rsidRDefault="004703B0" w:rsidP="004703B0">
      <w:pPr>
        <w:jc w:val="center"/>
      </w:pPr>
      <w:r w:rsidRPr="004703B0">
        <w:rPr>
          <w:noProof/>
        </w:rPr>
        <w:drawing>
          <wp:inline distT="0" distB="0" distL="0" distR="0" wp14:anchorId="542FC2C4" wp14:editId="474FC9D2">
            <wp:extent cx="5204911" cy="1425063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9DA4" w14:textId="6B1A45E1" w:rsidR="009E30D0" w:rsidRPr="006D07DD" w:rsidRDefault="007D6170" w:rsidP="00155126">
      <w:pPr>
        <w:pStyle w:val="Slika"/>
        <w:rPr>
          <w:sz w:val="32"/>
          <w:szCs w:val="24"/>
        </w:rPr>
      </w:pPr>
      <w:bookmarkStart w:id="10" w:name="_Ref119501159"/>
      <w:r w:rsidRPr="006D07DD">
        <w:t xml:space="preserve">Slika </w:t>
      </w:r>
      <w:r w:rsidR="002C7EFF">
        <w:fldChar w:fldCharType="begin"/>
      </w:r>
      <w:r w:rsidR="002C7EFF">
        <w:instrText xml:space="preserve"> STYLEREF 1 \s </w:instrText>
      </w:r>
      <w:r w:rsidR="002C7EFF">
        <w:fldChar w:fldCharType="separate"/>
      </w:r>
      <w:r w:rsidR="00B81F54" w:rsidRPr="006D07DD">
        <w:rPr>
          <w:noProof/>
        </w:rPr>
        <w:t>1</w:t>
      </w:r>
      <w:r w:rsidR="002C7EFF">
        <w:rPr>
          <w:noProof/>
        </w:rPr>
        <w:fldChar w:fldCharType="end"/>
      </w:r>
      <w:r w:rsidR="00B81F54" w:rsidRPr="006D07DD">
        <w:t>.</w:t>
      </w:r>
      <w:r w:rsidR="002C7EFF">
        <w:fldChar w:fldCharType="begin"/>
      </w:r>
      <w:r w:rsidR="002C7EFF">
        <w:instrText xml:space="preserve"> SEQ Slika \* ARABIC \s 1 </w:instrText>
      </w:r>
      <w:r w:rsidR="002C7EFF">
        <w:fldChar w:fldCharType="separate"/>
      </w:r>
      <w:r w:rsidR="00B81F54" w:rsidRPr="006D07DD">
        <w:rPr>
          <w:noProof/>
        </w:rPr>
        <w:t>1</w:t>
      </w:r>
      <w:r w:rsidR="002C7EFF">
        <w:rPr>
          <w:noProof/>
        </w:rPr>
        <w:fldChar w:fldCharType="end"/>
      </w:r>
      <w:bookmarkEnd w:id="10"/>
      <w:r w:rsidR="00A90D39" w:rsidRPr="006D07DD">
        <w:t>.</w:t>
      </w:r>
      <w:r w:rsidRPr="006D07DD">
        <w:t xml:space="preserve"> Black </w:t>
      </w:r>
      <w:proofErr w:type="spellStart"/>
      <w:r w:rsidRPr="006D07DD">
        <w:t>Box</w:t>
      </w:r>
      <w:proofErr w:type="spellEnd"/>
      <w:r w:rsidRPr="006D07DD">
        <w:t xml:space="preserve"> model sustava</w:t>
      </w:r>
    </w:p>
    <w:p w14:paraId="78D162A2" w14:textId="4A23DF0A" w:rsidR="009E30D0" w:rsidRDefault="006C1E8A" w:rsidP="008F79BE">
      <w:pPr>
        <w:pStyle w:val="Naslov1"/>
      </w:pPr>
      <w:bookmarkStart w:id="11" w:name="_Toc119504059"/>
      <w:bookmarkStart w:id="12" w:name="_Toc13729"/>
      <w:r w:rsidRPr="006D07DD">
        <w:lastRenderedPageBreak/>
        <w:t>Predloženi model</w:t>
      </w:r>
      <w:bookmarkEnd w:id="11"/>
      <w:r w:rsidRPr="006D07DD">
        <w:t xml:space="preserve"> </w:t>
      </w:r>
      <w:bookmarkEnd w:id="12"/>
    </w:p>
    <w:p w14:paraId="702FB659" w14:textId="6423FA52" w:rsidR="009C36E9" w:rsidRDefault="00075E75" w:rsidP="009C36E9">
      <w:r>
        <w:t>Klijenti</w:t>
      </w:r>
      <w:r w:rsidR="009C36E9">
        <w:t xml:space="preserve"> aplikacije “E – PARK” prema ovlastima su podijeljeni </w:t>
      </w:r>
      <w:r w:rsidR="00B3442E">
        <w:t>u 2</w:t>
      </w:r>
      <w:r w:rsidR="00C52D51">
        <w:t xml:space="preserve"> </w:t>
      </w:r>
      <w:r w:rsidR="009C36E9">
        <w:t>kategorije:</w:t>
      </w:r>
    </w:p>
    <w:p w14:paraId="70DDF078" w14:textId="28C15CE6" w:rsidR="009C36E9" w:rsidRDefault="009C36E9" w:rsidP="009C36E9">
      <w:pPr>
        <w:pStyle w:val="Odlomakpopisa"/>
        <w:numPr>
          <w:ilvl w:val="0"/>
          <w:numId w:val="11"/>
        </w:numPr>
      </w:pPr>
      <w:r>
        <w:t>Zaposlenici</w:t>
      </w:r>
    </w:p>
    <w:p w14:paraId="5D3056DA" w14:textId="5334AA6D" w:rsidR="009C36E9" w:rsidRPr="009C36E9" w:rsidRDefault="009C36E9" w:rsidP="009C36E9">
      <w:pPr>
        <w:pStyle w:val="Odlomakpopisa"/>
        <w:numPr>
          <w:ilvl w:val="0"/>
          <w:numId w:val="11"/>
        </w:numPr>
      </w:pPr>
      <w:r>
        <w:t>Korisnici</w:t>
      </w:r>
    </w:p>
    <w:p w14:paraId="0EEF52E7" w14:textId="114B0811" w:rsidR="007B3920" w:rsidRPr="006D07DD" w:rsidRDefault="008F79BE" w:rsidP="008F79BE">
      <w:pPr>
        <w:pStyle w:val="Naslov2"/>
      </w:pPr>
      <w:bookmarkStart w:id="13" w:name="_Toc119504060"/>
      <w:bookmarkStart w:id="14" w:name="_Toc13730"/>
      <w:r>
        <w:t xml:space="preserve"> </w:t>
      </w:r>
      <w:r w:rsidR="006C1E8A" w:rsidRPr="006D07DD">
        <w:t>Pregled</w:t>
      </w:r>
      <w:bookmarkEnd w:id="13"/>
      <w:r w:rsidR="006C1E8A" w:rsidRPr="006D07DD">
        <w:t xml:space="preserve"> </w:t>
      </w:r>
      <w:bookmarkEnd w:id="14"/>
    </w:p>
    <w:p w14:paraId="16B7FD4A" w14:textId="77777777" w:rsidR="00B3442E" w:rsidRPr="006D07DD" w:rsidRDefault="006C1E8A" w:rsidP="00B3442E">
      <w:r w:rsidRPr="006D07DD">
        <w:rPr>
          <w:b/>
          <w:u w:val="single" w:color="000000"/>
        </w:rPr>
        <w:t>Zaposlenik</w:t>
      </w:r>
      <w:r w:rsidRPr="006D07DD">
        <w:rPr>
          <w:u w:color="000000"/>
        </w:rPr>
        <w:t xml:space="preserve"> </w:t>
      </w:r>
      <w:r w:rsidRPr="006D07DD">
        <w:t>tj. korisnik desktop aplikacije</w:t>
      </w:r>
      <w:r w:rsidR="006F79A9">
        <w:t xml:space="preserve"> se</w:t>
      </w:r>
      <w:r w:rsidRPr="006D07DD">
        <w:t xml:space="preserve"> mora registrirati u sustav kako bi mogao iskoristiti funkcionalnosti aplikacije. </w:t>
      </w:r>
      <w:r w:rsidR="00B3442E" w:rsidRPr="003D21D1">
        <w:t xml:space="preserve">Zaposlenici </w:t>
      </w:r>
      <w:r w:rsidR="00B3442E">
        <w:t>se služe desktop</w:t>
      </w:r>
      <w:r w:rsidR="00B3442E" w:rsidRPr="003D21D1">
        <w:t xml:space="preserve"> aplikacij</w:t>
      </w:r>
      <w:r w:rsidR="00B3442E">
        <w:t>om</w:t>
      </w:r>
      <w:r w:rsidR="00B3442E" w:rsidRPr="003D21D1">
        <w:t>.</w:t>
      </w:r>
      <w:r w:rsidR="00B3442E">
        <w:t xml:space="preserve"> Pri dolasku u firmu dobivaju vlastite podatke potrebne za prijavu</w:t>
      </w:r>
      <w:r w:rsidR="00B3442E" w:rsidRPr="003D21D1">
        <w:t xml:space="preserve">. Mogućnosti koje su </w:t>
      </w:r>
      <w:r w:rsidR="00B3442E">
        <w:t>im</w:t>
      </w:r>
      <w:r w:rsidR="00B3442E" w:rsidRPr="003D21D1">
        <w:t xml:space="preserve"> tada dopuštene su: </w:t>
      </w:r>
      <w:r w:rsidR="00B3442E">
        <w:t xml:space="preserve">nadziranje i brisanje </w:t>
      </w:r>
      <w:r w:rsidR="00B3442E" w:rsidRPr="003D21D1">
        <w:t xml:space="preserve">rezervacija, </w:t>
      </w:r>
      <w:r w:rsidR="00B3442E">
        <w:t>kontroliranje korisnika, njihovih automobila te pripadajućih ulazaka na parking/izlazaka s parkinga</w:t>
      </w:r>
      <w:r w:rsidR="00B3442E" w:rsidRPr="003D21D1">
        <w:t xml:space="preserve"> i slično. Omogućen </w:t>
      </w:r>
      <w:r w:rsidR="00B3442E">
        <w:t>im</w:t>
      </w:r>
      <w:r w:rsidR="00B3442E" w:rsidRPr="003D21D1">
        <w:t xml:space="preserve"> je pristup bazi </w:t>
      </w:r>
      <w:r w:rsidR="00B3442E">
        <w:t>podataka</w:t>
      </w:r>
      <w:r w:rsidR="00B3442E" w:rsidRPr="003D21D1">
        <w:t xml:space="preserve"> gdje </w:t>
      </w:r>
      <w:r w:rsidR="00B3442E">
        <w:t>se nalazi</w:t>
      </w:r>
      <w:r w:rsidR="00B3442E" w:rsidRPr="003D21D1">
        <w:t xml:space="preserve"> uvid u </w:t>
      </w:r>
      <w:r w:rsidR="00B3442E">
        <w:t>informacije o plaćanju</w:t>
      </w:r>
      <w:r w:rsidR="00B3442E" w:rsidRPr="003D21D1">
        <w:t>.</w:t>
      </w:r>
    </w:p>
    <w:p w14:paraId="3927C8AF" w14:textId="07D957DB" w:rsidR="00BA50D9" w:rsidRDefault="00B96F88" w:rsidP="00AD142D">
      <w:r w:rsidRPr="006D07DD">
        <w:rPr>
          <w:b/>
          <w:u w:val="single" w:color="000000"/>
        </w:rPr>
        <w:t>Korisni</w:t>
      </w:r>
      <w:r w:rsidR="006F79A9">
        <w:rPr>
          <w:b/>
          <w:u w:val="single" w:color="000000"/>
        </w:rPr>
        <w:t>k</w:t>
      </w:r>
      <w:r w:rsidRPr="006D07DD">
        <w:t xml:space="preserve"> </w:t>
      </w:r>
      <w:r w:rsidR="006C1E8A" w:rsidRPr="006D07DD">
        <w:t xml:space="preserve">mobilne aplikacije </w:t>
      </w:r>
      <w:r w:rsidR="006F79A9">
        <w:t xml:space="preserve">se </w:t>
      </w:r>
      <w:r w:rsidR="006C1E8A" w:rsidRPr="006D07DD">
        <w:t>mora</w:t>
      </w:r>
      <w:r w:rsidR="006F79A9">
        <w:t xml:space="preserve"> </w:t>
      </w:r>
      <w:r w:rsidR="006C1E8A" w:rsidRPr="006D07DD">
        <w:t xml:space="preserve">registrirati u sustav kako bi mogao iskoristiti sve funkcionalnosti aplikacije. </w:t>
      </w:r>
      <w:r w:rsidR="00BA50D9" w:rsidRPr="00BA50D9">
        <w:t>Nakon registracije korisnik ostvaruje mogućnost pregleda osobnih podataka. Postoji i opcija mijenjanja lozinke. Korisnici mogu pregledati parkirališta, dostupna mjesta, osobne rezervacije te unijeti nove rezervacije i platiti putem aplikacije na 2 načina: karticom i gotovinom.</w:t>
      </w:r>
    </w:p>
    <w:p w14:paraId="415E46C8" w14:textId="63F8641A" w:rsidR="009E30D0" w:rsidRPr="006D07DD" w:rsidRDefault="00AD142D" w:rsidP="00AD142D">
      <w:r w:rsidRPr="006D07DD">
        <w:fldChar w:fldCharType="begin"/>
      </w:r>
      <w:r w:rsidRPr="006D07DD">
        <w:instrText xml:space="preserve"> REF _Ref119501270 \h </w:instrText>
      </w:r>
      <w:r w:rsidRPr="006D07DD">
        <w:fldChar w:fldCharType="separate"/>
      </w:r>
      <w:r w:rsidRPr="006D07DD">
        <w:t xml:space="preserve">Slika </w:t>
      </w:r>
      <w:r w:rsidRPr="006D07DD">
        <w:rPr>
          <w:noProof/>
        </w:rPr>
        <w:t>1</w:t>
      </w:r>
      <w:r w:rsidRPr="006D07DD">
        <w:t>.</w:t>
      </w:r>
      <w:r w:rsidRPr="006D07DD">
        <w:rPr>
          <w:noProof/>
        </w:rPr>
        <w:t>2</w:t>
      </w:r>
      <w:r w:rsidRPr="006D07DD">
        <w:fldChar w:fldCharType="end"/>
      </w:r>
      <w:r w:rsidRPr="006D07DD">
        <w:t xml:space="preserve"> </w:t>
      </w:r>
      <w:r w:rsidR="006C1E8A" w:rsidRPr="006D07DD">
        <w:t xml:space="preserve">prikazuje </w:t>
      </w:r>
      <w:commentRangeStart w:id="15"/>
      <w:r w:rsidR="006C1E8A" w:rsidRPr="006D07DD">
        <w:t xml:space="preserve">module </w:t>
      </w:r>
      <w:r w:rsidR="00135547">
        <w:t>aplikacije</w:t>
      </w:r>
      <w:r w:rsidR="006C1E8A" w:rsidRPr="006D07DD">
        <w:t xml:space="preserve"> </w:t>
      </w:r>
      <w:commentRangeEnd w:id="15"/>
      <w:r w:rsidR="00D82E53">
        <w:rPr>
          <w:rStyle w:val="Referencakomentara"/>
        </w:rPr>
        <w:commentReference w:id="15"/>
      </w:r>
      <w:r w:rsidR="006C1E8A" w:rsidRPr="006D07DD">
        <w:t>za desktop i mobilnu aplikaciju, a</w:t>
      </w:r>
      <w:r w:rsidR="006F79A9">
        <w:t xml:space="preserve"> tablica</w:t>
      </w:r>
      <w:r w:rsidR="006F79A9">
        <w:fldChar w:fldCharType="begin"/>
      </w:r>
      <w:r w:rsidR="006F79A9">
        <w:instrText xml:space="preserve"> REF _Ref119501354 \h  \* MERGEFORMAT </w:instrText>
      </w:r>
      <w:r w:rsidR="006F79A9">
        <w:fldChar w:fldCharType="separate"/>
      </w:r>
      <w:r w:rsidR="006F79A9" w:rsidRPr="006F79A9">
        <w:rPr>
          <w:vanish/>
        </w:rPr>
        <w:t>Tablica</w:t>
      </w:r>
      <w:r w:rsidR="006F79A9" w:rsidRPr="006D07DD">
        <w:t xml:space="preserve"> </w:t>
      </w:r>
      <w:r w:rsidR="006F79A9" w:rsidRPr="006D07DD">
        <w:rPr>
          <w:noProof/>
        </w:rPr>
        <w:t>1</w:t>
      </w:r>
      <w:r w:rsidR="006F79A9" w:rsidRPr="006D07DD">
        <w:t>.</w:t>
      </w:r>
      <w:r w:rsidR="006F79A9" w:rsidRPr="006D07DD">
        <w:rPr>
          <w:noProof/>
        </w:rPr>
        <w:t>1</w:t>
      </w:r>
      <w:r w:rsidR="006F79A9">
        <w:fldChar w:fldCharType="end"/>
      </w:r>
      <w:r w:rsidR="006C1E8A" w:rsidRPr="006D07DD">
        <w:t xml:space="preserve"> ukratko opisuje karakteristike samih modula. </w:t>
      </w:r>
    </w:p>
    <w:p w14:paraId="78AD3AEA" w14:textId="0F2B1577" w:rsidR="009E30D0" w:rsidRPr="006D07DD" w:rsidRDefault="00C42CFE" w:rsidP="00C42CFE">
      <w:pPr>
        <w:jc w:val="center"/>
      </w:pPr>
      <w:r w:rsidRPr="00C42CFE">
        <w:rPr>
          <w:noProof/>
        </w:rPr>
        <w:lastRenderedPageBreak/>
        <w:drawing>
          <wp:inline distT="0" distB="0" distL="0" distR="0" wp14:anchorId="35366DB1" wp14:editId="041AEA88">
            <wp:extent cx="5143946" cy="3551228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381" w14:textId="66F019E5" w:rsidR="00B6717D" w:rsidRPr="006D07DD" w:rsidRDefault="00AD142D" w:rsidP="00136FE5">
      <w:pPr>
        <w:pStyle w:val="Slika"/>
      </w:pPr>
      <w:bookmarkStart w:id="16" w:name="_Ref119501270"/>
      <w:r w:rsidRPr="006D07DD">
        <w:t xml:space="preserve">Slika </w:t>
      </w:r>
      <w:r w:rsidR="002C7EFF">
        <w:fldChar w:fldCharType="begin"/>
      </w:r>
      <w:r w:rsidR="002C7EFF">
        <w:instrText xml:space="preserve"> STYLEREF 1 \s </w:instrText>
      </w:r>
      <w:r w:rsidR="002C7EFF">
        <w:fldChar w:fldCharType="separate"/>
      </w:r>
      <w:r w:rsidR="00B81F54" w:rsidRPr="006D07DD">
        <w:rPr>
          <w:noProof/>
        </w:rPr>
        <w:t>1</w:t>
      </w:r>
      <w:r w:rsidR="002C7EFF">
        <w:rPr>
          <w:noProof/>
        </w:rPr>
        <w:fldChar w:fldCharType="end"/>
      </w:r>
      <w:r w:rsidR="00B81F54" w:rsidRPr="006D07DD">
        <w:t>.</w:t>
      </w:r>
      <w:r w:rsidR="002C7EFF">
        <w:fldChar w:fldCharType="begin"/>
      </w:r>
      <w:r w:rsidR="002C7EFF">
        <w:instrText xml:space="preserve"> SEQ Slika \* ARABIC \s 1 </w:instrText>
      </w:r>
      <w:r w:rsidR="002C7EFF">
        <w:fldChar w:fldCharType="separate"/>
      </w:r>
      <w:r w:rsidR="00B81F54" w:rsidRPr="006D07DD">
        <w:rPr>
          <w:noProof/>
        </w:rPr>
        <w:t>2</w:t>
      </w:r>
      <w:r w:rsidR="002C7EFF">
        <w:rPr>
          <w:noProof/>
        </w:rPr>
        <w:fldChar w:fldCharType="end"/>
      </w:r>
      <w:bookmarkEnd w:id="16"/>
      <w:r w:rsidR="00A90D39" w:rsidRPr="006D07DD">
        <w:t>.</w:t>
      </w:r>
      <w:r w:rsidRPr="006D07DD">
        <w:t xml:space="preserve"> White </w:t>
      </w:r>
      <w:proofErr w:type="spellStart"/>
      <w:r w:rsidRPr="006D07DD">
        <w:t>Box</w:t>
      </w:r>
      <w:proofErr w:type="spellEnd"/>
      <w:r w:rsidRPr="006D07DD">
        <w:t xml:space="preserve"> model sustava</w:t>
      </w:r>
      <w:r w:rsidR="00135547">
        <w:t xml:space="preserve"> koji koriste </w:t>
      </w:r>
      <w:r w:rsidR="0085731A">
        <w:t>klijenti</w:t>
      </w:r>
    </w:p>
    <w:tbl>
      <w:tblPr>
        <w:tblStyle w:val="TableGrid"/>
        <w:tblW w:w="10521" w:type="dxa"/>
        <w:tblInd w:w="6" w:type="dxa"/>
        <w:tblCellMar>
          <w:top w:w="8" w:type="dxa"/>
          <w:left w:w="109" w:type="dxa"/>
          <w:right w:w="47" w:type="dxa"/>
        </w:tblCellMar>
        <w:tblLook w:val="04A0" w:firstRow="1" w:lastRow="0" w:firstColumn="1" w:lastColumn="0" w:noHBand="0" w:noVBand="1"/>
      </w:tblPr>
      <w:tblGrid>
        <w:gridCol w:w="1983"/>
        <w:gridCol w:w="4269"/>
        <w:gridCol w:w="4269"/>
      </w:tblGrid>
      <w:tr w:rsidR="00B946E9" w:rsidRPr="006D07DD" w14:paraId="68F43882" w14:textId="77777777" w:rsidTr="00516026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4CE0529D" w14:textId="1E07E061" w:rsidR="00B946E9" w:rsidRPr="00B946E9" w:rsidRDefault="00B946E9" w:rsidP="00B946E9">
            <w:pPr>
              <w:jc w:val="center"/>
              <w:rPr>
                <w:b/>
              </w:rPr>
            </w:pPr>
            <w:r w:rsidRPr="00B946E9">
              <w:rPr>
                <w:b/>
              </w:rPr>
              <w:t>MODUL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54CE258E" w14:textId="70AFF237" w:rsidR="00B946E9" w:rsidRPr="00B946E9" w:rsidRDefault="00B946E9" w:rsidP="00B946E9">
            <w:pPr>
              <w:jc w:val="center"/>
              <w:rPr>
                <w:b/>
              </w:rPr>
            </w:pPr>
            <w:r w:rsidRPr="00B946E9">
              <w:rPr>
                <w:b/>
              </w:rPr>
              <w:t>OPIS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03838E3C" w14:textId="75297A41" w:rsidR="00B946E9" w:rsidRDefault="00B946E9" w:rsidP="00B946E9">
            <w:pPr>
              <w:jc w:val="center"/>
            </w:pPr>
            <w:r w:rsidRPr="007C184E">
              <w:rPr>
                <w:b/>
              </w:rPr>
              <w:t>KORISTE</w:t>
            </w:r>
            <w:r>
              <w:t xml:space="preserve"> </w:t>
            </w:r>
            <w:r w:rsidRPr="00B946E9">
              <w:rPr>
                <w:b/>
              </w:rPr>
              <w:t>GA</w:t>
            </w:r>
          </w:p>
        </w:tc>
      </w:tr>
      <w:tr w:rsidR="00B946E9" w:rsidRPr="006D07DD" w14:paraId="10E5AD50" w14:textId="4587B8C4" w:rsidTr="0099543D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333590CA" w14:textId="6AF9C7E3" w:rsidR="00B946E9" w:rsidRPr="006D07DD" w:rsidRDefault="00B946E9" w:rsidP="00B946E9">
            <w:pPr>
              <w:jc w:val="center"/>
            </w:pPr>
            <w:r w:rsidRPr="006D07DD">
              <w:t>Modul osobnih podataka korisnika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0706C" w14:textId="1CAEEC17" w:rsidR="00B946E9" w:rsidRPr="006D07DD" w:rsidRDefault="00B946E9" w:rsidP="00B946E9">
            <w:pPr>
              <w:jc w:val="center"/>
            </w:pPr>
            <w:r w:rsidRPr="006D07DD">
              <w:t>Modul u kojem se ostvaruju funkcionalnosti pregleda i modificiranja osobnih podataka korisnika</w:t>
            </w:r>
            <w:r w:rsidR="00C1484D">
              <w:t xml:space="preserve"> (npr. mijenjanje lozinke)</w:t>
            </w:r>
            <w:r w:rsidRPr="006D07DD">
              <w:t>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0712" w14:textId="140274E8" w:rsidR="00B946E9" w:rsidRPr="006D07DD" w:rsidRDefault="00B946E9" w:rsidP="00B946E9">
            <w:pPr>
              <w:ind w:left="0" w:firstLine="0"/>
              <w:jc w:val="center"/>
            </w:pPr>
            <w:r>
              <w:t>korisnici</w:t>
            </w:r>
          </w:p>
        </w:tc>
      </w:tr>
      <w:tr w:rsidR="00B946E9" w:rsidRPr="006D07DD" w14:paraId="538198B2" w14:textId="77777777" w:rsidTr="0099543D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3E8C5658" w14:textId="59F38519" w:rsidR="00B946E9" w:rsidRPr="006D07DD" w:rsidRDefault="00B946E9" w:rsidP="00B946E9">
            <w:pPr>
              <w:jc w:val="center"/>
            </w:pPr>
            <w:r>
              <w:t>Modul plaćanje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4171" w14:textId="6E2BBD8E" w:rsidR="00B946E9" w:rsidRPr="006D07DD" w:rsidRDefault="00B946E9" w:rsidP="00B946E9">
            <w:pPr>
              <w:jc w:val="center"/>
            </w:pPr>
            <w:r>
              <w:t>Modul u kojem se vrši naplaćivanje parkirnog mjesta i isplata novca s računa korisnika ili gotovine iz njegovog novčanika.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04CDD" w14:textId="0B2C9084" w:rsidR="00B946E9" w:rsidRDefault="00B946E9" w:rsidP="00B946E9">
            <w:pPr>
              <w:ind w:left="0" w:firstLine="0"/>
              <w:jc w:val="center"/>
            </w:pPr>
            <w:r>
              <w:t>korisnici</w:t>
            </w:r>
          </w:p>
        </w:tc>
      </w:tr>
      <w:tr w:rsidR="00B946E9" w:rsidRPr="006D07DD" w14:paraId="213F38DE" w14:textId="77777777" w:rsidTr="0099543D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0FB9F882" w14:textId="1FF8E430" w:rsidR="00B946E9" w:rsidRDefault="00B946E9" w:rsidP="00B946E9">
            <w:pPr>
              <w:jc w:val="center"/>
            </w:pPr>
            <w:r>
              <w:t>Modul prijava rezervacija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5ADB" w14:textId="258312BB" w:rsidR="00B946E9" w:rsidRDefault="00B946E9" w:rsidP="00B946E9">
            <w:pPr>
              <w:jc w:val="center"/>
            </w:pPr>
            <w:r>
              <w:t>Modul u kojem se upisuju i odabiru primjereni podaci te se potvrđuje rezervacija.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D7645" w14:textId="0E5F637B" w:rsidR="00B946E9" w:rsidRDefault="00B946E9" w:rsidP="00B946E9">
            <w:pPr>
              <w:jc w:val="center"/>
            </w:pPr>
            <w:r>
              <w:t>korisnici, zaposlenici</w:t>
            </w:r>
          </w:p>
        </w:tc>
      </w:tr>
      <w:tr w:rsidR="00B946E9" w:rsidRPr="006D07DD" w14:paraId="1B18B186" w14:textId="77777777" w:rsidTr="0099543D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73CE445E" w14:textId="08218CF0" w:rsidR="00B946E9" w:rsidRDefault="00B946E9" w:rsidP="00B946E9">
            <w:pPr>
              <w:jc w:val="center"/>
            </w:pPr>
            <w:r w:rsidRPr="006D07DD">
              <w:lastRenderedPageBreak/>
              <w:t xml:space="preserve">Modul evidencije </w:t>
            </w:r>
            <w:r>
              <w:t>ulazaka/izl</w:t>
            </w:r>
            <w:r w:rsidRPr="006D07DD">
              <w:t>azaka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B2F9" w14:textId="19684E0E" w:rsidR="00B946E9" w:rsidRDefault="00B946E9" w:rsidP="00B946E9">
            <w:pPr>
              <w:jc w:val="center"/>
            </w:pPr>
            <w:r w:rsidRPr="006D07DD">
              <w:t xml:space="preserve">Modul koji omogućava zaposlenicima aplikacije praćenje i evidenciju dolazaka </w:t>
            </w:r>
            <w:r>
              <w:t>i odlazaka s</w:t>
            </w:r>
            <w:r w:rsidRPr="006D07DD">
              <w:t xml:space="preserve"> parking</w:t>
            </w:r>
            <w:r>
              <w:t>a.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D8CA" w14:textId="43A2028D" w:rsidR="00B946E9" w:rsidRDefault="00B946E9" w:rsidP="00B946E9">
            <w:pPr>
              <w:jc w:val="center"/>
            </w:pPr>
            <w:r>
              <w:t>zaposlenici</w:t>
            </w:r>
          </w:p>
        </w:tc>
      </w:tr>
      <w:tr w:rsidR="00B946E9" w:rsidRPr="006D07DD" w14:paraId="47C6B2DA" w14:textId="264FAA25" w:rsidTr="0099543D">
        <w:trPr>
          <w:trHeight w:val="7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3C92F747" w14:textId="65308D39" w:rsidR="00B946E9" w:rsidRPr="006D07DD" w:rsidRDefault="00B946E9" w:rsidP="00B946E9">
            <w:pPr>
              <w:jc w:val="center"/>
            </w:pPr>
            <w:r w:rsidRPr="006D07DD">
              <w:t>Modul evidencije parkirališta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53748" w14:textId="7DA3F981" w:rsidR="00B946E9" w:rsidRPr="006D07DD" w:rsidRDefault="00B946E9" w:rsidP="00B946E9">
            <w:pPr>
              <w:jc w:val="center"/>
            </w:pPr>
            <w:r w:rsidRPr="006D07DD">
              <w:t>Modul u kojem se omogućava uvid u slobodna parkirna mjesta.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F1FF0" w14:textId="35B2FFA7" w:rsidR="00B946E9" w:rsidRPr="006D07DD" w:rsidRDefault="00C1484D" w:rsidP="00B946E9">
            <w:pPr>
              <w:jc w:val="center"/>
            </w:pPr>
            <w:r>
              <w:t>korisnici, zaposlenici</w:t>
            </w:r>
          </w:p>
        </w:tc>
      </w:tr>
      <w:tr w:rsidR="00B946E9" w:rsidRPr="006D07DD" w14:paraId="53719450" w14:textId="683A8C22" w:rsidTr="0099543D">
        <w:trPr>
          <w:trHeight w:val="71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2CC82C0A" w14:textId="7FB6B7D9" w:rsidR="00B946E9" w:rsidRPr="006D07DD" w:rsidRDefault="00B946E9" w:rsidP="00B946E9">
            <w:pPr>
              <w:jc w:val="center"/>
            </w:pPr>
            <w:r>
              <w:t>Modul evidencije rezervacija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431E" w14:textId="755243F3" w:rsidR="00B946E9" w:rsidRPr="006D07DD" w:rsidRDefault="00B946E9" w:rsidP="00B946E9">
            <w:pPr>
              <w:jc w:val="center"/>
            </w:pPr>
            <w:r>
              <w:t>Modul u kojem zaposlenici prate rezervacije, jesu li uredno plaćene, je li korisnik došao na vrijeme i sl. te se omogućava ručan unos rezervacije ako dođe do pogreške u radu softvera.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E652" w14:textId="43A8300A" w:rsidR="00B946E9" w:rsidRPr="006D07DD" w:rsidRDefault="00B946E9" w:rsidP="00B946E9">
            <w:pPr>
              <w:jc w:val="center"/>
            </w:pPr>
            <w:r>
              <w:t>zaposlenici</w:t>
            </w:r>
          </w:p>
        </w:tc>
      </w:tr>
    </w:tbl>
    <w:p w14:paraId="07F28AF7" w14:textId="344FED0D" w:rsidR="009E30D0" w:rsidRPr="006D07DD" w:rsidRDefault="00B6717D" w:rsidP="00155126">
      <w:pPr>
        <w:pStyle w:val="Slika"/>
      </w:pPr>
      <w:bookmarkStart w:id="17" w:name="_Ref119501354"/>
      <w:r w:rsidRPr="006D07DD">
        <w:t xml:space="preserve">Tablica </w:t>
      </w:r>
      <w:r w:rsidR="002C7EFF">
        <w:fldChar w:fldCharType="begin"/>
      </w:r>
      <w:r w:rsidR="002C7EFF">
        <w:instrText xml:space="preserve"> STYLEREF 1 \s </w:instrText>
      </w:r>
      <w:r w:rsidR="002C7EFF">
        <w:fldChar w:fldCharType="separate"/>
      </w:r>
      <w:r w:rsidR="00D109F1" w:rsidRPr="006D07DD">
        <w:rPr>
          <w:noProof/>
        </w:rPr>
        <w:t>1</w:t>
      </w:r>
      <w:r w:rsidR="002C7EFF">
        <w:rPr>
          <w:noProof/>
        </w:rPr>
        <w:fldChar w:fldCharType="end"/>
      </w:r>
      <w:r w:rsidR="00D109F1" w:rsidRPr="006D07DD">
        <w:t>.</w:t>
      </w:r>
      <w:r w:rsidR="002C7EFF">
        <w:fldChar w:fldCharType="begin"/>
      </w:r>
      <w:r w:rsidR="002C7EFF">
        <w:instrText xml:space="preserve"> SEQ Tablica \* ARABIC \s 1 </w:instrText>
      </w:r>
      <w:r w:rsidR="002C7EFF">
        <w:fldChar w:fldCharType="separate"/>
      </w:r>
      <w:r w:rsidR="00D109F1" w:rsidRPr="006D07DD">
        <w:rPr>
          <w:noProof/>
        </w:rPr>
        <w:t>1</w:t>
      </w:r>
      <w:r w:rsidR="002C7EFF">
        <w:rPr>
          <w:noProof/>
        </w:rPr>
        <w:fldChar w:fldCharType="end"/>
      </w:r>
      <w:bookmarkEnd w:id="17"/>
      <w:r w:rsidRPr="006D07DD">
        <w:t xml:space="preserve"> Opis modula sustava</w:t>
      </w:r>
    </w:p>
    <w:p w14:paraId="7EC9DCF3" w14:textId="73C6161B" w:rsidR="009E30D0" w:rsidRPr="006D07DD" w:rsidRDefault="008F79BE" w:rsidP="008F79BE">
      <w:pPr>
        <w:pStyle w:val="Naslov2"/>
      </w:pPr>
      <w:bookmarkStart w:id="18" w:name="_Toc119504061"/>
      <w:bookmarkStart w:id="19" w:name="_Toc13731"/>
      <w:r>
        <w:t xml:space="preserve"> </w:t>
      </w:r>
      <w:r w:rsidR="006C1E8A" w:rsidRPr="006D07DD">
        <w:t>Modeliranje podataka</w:t>
      </w:r>
      <w:bookmarkEnd w:id="18"/>
      <w:r w:rsidR="006C1E8A" w:rsidRPr="006D07DD">
        <w:t xml:space="preserve"> </w:t>
      </w:r>
      <w:bookmarkEnd w:id="19"/>
    </w:p>
    <w:p w14:paraId="08F7E706" w14:textId="27855452" w:rsidR="009E30D0" w:rsidRPr="006D07DD" w:rsidRDefault="008A41AD" w:rsidP="00AD142D">
      <w:r w:rsidRPr="006D07DD">
        <w:fldChar w:fldCharType="begin"/>
      </w:r>
      <w:r w:rsidRPr="006D07DD">
        <w:instrText xml:space="preserve"> REF _Ref119501432 \h </w:instrText>
      </w:r>
      <w:r w:rsidRPr="006D07DD">
        <w:fldChar w:fldCharType="separate"/>
      </w:r>
      <w:r w:rsidRPr="006D07DD">
        <w:t xml:space="preserve">Tablica </w:t>
      </w:r>
      <w:r w:rsidRPr="006D07DD">
        <w:rPr>
          <w:noProof/>
        </w:rPr>
        <w:t>1</w:t>
      </w:r>
      <w:r w:rsidRPr="006D07DD">
        <w:t>.</w:t>
      </w:r>
      <w:r w:rsidRPr="006D07DD">
        <w:rPr>
          <w:noProof/>
        </w:rPr>
        <w:t>2</w:t>
      </w:r>
      <w:r w:rsidRPr="006D07DD">
        <w:fldChar w:fldCharType="end"/>
      </w:r>
      <w:r w:rsidRPr="006D07DD">
        <w:t xml:space="preserve"> </w:t>
      </w:r>
      <w:r w:rsidR="006C1E8A" w:rsidRPr="006D07DD">
        <w:t xml:space="preserve">prikazuje entitete i atribute baze podataka sustava te module koje koriste objekti (entiteti): </w:t>
      </w:r>
    </w:p>
    <w:tbl>
      <w:tblPr>
        <w:tblStyle w:val="Reetkatablice"/>
        <w:tblW w:w="9351" w:type="dxa"/>
        <w:tblLook w:val="04A0" w:firstRow="1" w:lastRow="0" w:firstColumn="1" w:lastColumn="0" w:noHBand="0" w:noVBand="1"/>
      </w:tblPr>
      <w:tblGrid>
        <w:gridCol w:w="2551"/>
        <w:gridCol w:w="2671"/>
        <w:gridCol w:w="869"/>
        <w:gridCol w:w="3260"/>
      </w:tblGrid>
      <w:tr w:rsidR="002415F0" w:rsidRPr="006D07DD" w14:paraId="7C282FE1" w14:textId="77777777" w:rsidTr="00102F53">
        <w:trPr>
          <w:trHeight w:val="274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1A4443B0" w14:textId="77777777" w:rsidR="002415F0" w:rsidRPr="006D07DD" w:rsidRDefault="002415F0" w:rsidP="00102F53">
            <w:pPr>
              <w:jc w:val="center"/>
            </w:pPr>
            <w:r w:rsidRPr="006D07DD">
              <w:t>Objekt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E56A90" w14:textId="77777777" w:rsidR="002415F0" w:rsidRPr="006D07DD" w:rsidRDefault="002415F0" w:rsidP="00102F53">
            <w:pPr>
              <w:jc w:val="center"/>
            </w:pPr>
            <w:r w:rsidRPr="006D07DD">
              <w:t>Podaci</w:t>
            </w:r>
          </w:p>
        </w:tc>
        <w:tc>
          <w:tcPr>
            <w:tcW w:w="4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35F5EC" w14:textId="77777777" w:rsidR="002415F0" w:rsidRPr="006D07DD" w:rsidRDefault="002415F0" w:rsidP="00102F53">
            <w:pPr>
              <w:jc w:val="center"/>
            </w:pPr>
            <w:r w:rsidRPr="006D07DD">
              <w:t>Modul</w:t>
            </w:r>
          </w:p>
        </w:tc>
      </w:tr>
      <w:tr w:rsidR="002415F0" w:rsidRPr="006D07DD" w14:paraId="5750985A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2CC1C014" w14:textId="732D87D0" w:rsidR="002415F0" w:rsidRPr="006D07DD" w:rsidRDefault="002415F0" w:rsidP="00102F53">
            <w:pPr>
              <w:jc w:val="center"/>
            </w:pPr>
            <w:r w:rsidRPr="006D07DD">
              <w:t>Parking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1FF28421" w14:textId="77777777" w:rsidR="002415F0" w:rsidRPr="006D07DD" w:rsidRDefault="002415F0" w:rsidP="00102F53">
            <w:pPr>
              <w:jc w:val="center"/>
            </w:pPr>
            <w:proofErr w:type="spellStart"/>
            <w:r w:rsidRPr="006D07DD">
              <w:t>oib_parkinga</w:t>
            </w:r>
            <w:proofErr w:type="spellEnd"/>
            <w:r w:rsidRPr="006D07DD">
              <w:t>, adresa, kontakt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C396B1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8E0B0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10937F04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49F19B6C" w14:textId="77777777" w:rsidR="002415F0" w:rsidRPr="006D07DD" w:rsidRDefault="002415F0" w:rsidP="00102F53">
            <w:pPr>
              <w:jc w:val="center"/>
            </w:pPr>
            <w:proofErr w:type="spellStart"/>
            <w:r w:rsidRPr="006D07DD">
              <w:t>Parkirno_mjesto</w:t>
            </w:r>
            <w:proofErr w:type="spellEnd"/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E45932" w14:textId="77777777" w:rsidR="002415F0" w:rsidRPr="006D07DD" w:rsidRDefault="002415F0" w:rsidP="00102F53">
            <w:pPr>
              <w:jc w:val="center"/>
              <w:rPr>
                <w:noProof/>
              </w:rPr>
            </w:pPr>
            <w:proofErr w:type="spellStart"/>
            <w:r w:rsidRPr="006D07DD">
              <w:rPr>
                <w:u w:color="000000"/>
              </w:rPr>
              <w:t>ID_parkirnog_mjesta</w:t>
            </w:r>
            <w:proofErr w:type="spellEnd"/>
            <w:r w:rsidRPr="006D07DD">
              <w:rPr>
                <w:u w:color="000000"/>
              </w:rPr>
              <w:t>,</w:t>
            </w:r>
            <w:r w:rsidRPr="006D07DD">
              <w:t xml:space="preserve"> dostupnost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573EC0A2" w14:textId="77777777" w:rsidR="002415F0" w:rsidRPr="006D07DD" w:rsidRDefault="002415F0" w:rsidP="00102F53">
            <w:pPr>
              <w:jc w:val="center"/>
            </w:pPr>
            <w:r w:rsidRPr="006D07DD"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D70EF27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5502A757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057C79C0" w14:textId="34C03ABD" w:rsidR="002415F0" w:rsidRPr="006D07DD" w:rsidRDefault="002415F0" w:rsidP="00102F53">
            <w:pPr>
              <w:jc w:val="center"/>
            </w:pPr>
            <w:r w:rsidRPr="006D07DD">
              <w:t>Koristi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13575E32" w14:textId="47E774F7" w:rsidR="002415F0" w:rsidRPr="006D07DD" w:rsidRDefault="002415F0" w:rsidP="00102F53">
            <w:pPr>
              <w:jc w:val="center"/>
            </w:pPr>
            <w:proofErr w:type="spellStart"/>
            <w:r w:rsidRPr="006D07DD">
              <w:t>oib_parkinga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ID_parkirnog_mjesta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C5546C" w14:textId="77777777" w:rsidR="002415F0" w:rsidRPr="006D07DD" w:rsidRDefault="002415F0" w:rsidP="00102F53">
            <w:pPr>
              <w:jc w:val="center"/>
            </w:pPr>
            <w:r w:rsidRPr="006D07DD"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465D0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6182A942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61DA9915" w14:textId="4D9A2805" w:rsidR="002415F0" w:rsidRPr="006D07DD" w:rsidRDefault="002415F0" w:rsidP="00102F53">
            <w:pPr>
              <w:jc w:val="center"/>
            </w:pPr>
            <w:r w:rsidRPr="006D07DD">
              <w:t>Termin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A2FAAB9" w14:textId="157EF309" w:rsidR="002415F0" w:rsidRPr="006D07DD" w:rsidRDefault="002415F0" w:rsidP="00102F53">
            <w:pPr>
              <w:jc w:val="center"/>
            </w:pPr>
            <w:proofErr w:type="spellStart"/>
            <w:r w:rsidRPr="006D07DD">
              <w:rPr>
                <w:u w:val="single" w:color="000000"/>
              </w:rPr>
              <w:t>ID_termina</w:t>
            </w:r>
            <w:proofErr w:type="spellEnd"/>
            <w:r w:rsidRPr="006D07DD">
              <w:t xml:space="preserve">, datum, </w:t>
            </w:r>
            <w:proofErr w:type="spellStart"/>
            <w:r w:rsidRPr="006D07DD">
              <w:t>vrijeme_pocetak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vrijeme_kraj</w:t>
            </w:r>
            <w:proofErr w:type="spellEnd"/>
            <w:r w:rsidRPr="006D07DD">
              <w:t>, popunjenost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31B54ADB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305909F" w14:textId="644A2737" w:rsidR="002415F0" w:rsidRPr="006D07DD" w:rsidRDefault="002415F0" w:rsidP="00102F53">
            <w:pPr>
              <w:ind w:left="0" w:firstLine="0"/>
              <w:jc w:val="center"/>
            </w:pPr>
            <w:r w:rsidRPr="006D07DD">
              <w:t>Modul prijava rezervacija</w:t>
            </w:r>
          </w:p>
          <w:p w14:paraId="5789EE2A" w14:textId="77777777" w:rsidR="002415F0" w:rsidRPr="006D07DD" w:rsidRDefault="002415F0" w:rsidP="00102F53">
            <w:pPr>
              <w:jc w:val="center"/>
            </w:pPr>
            <w:r w:rsidRPr="006D07DD">
              <w:t>Modul evidencija parkirališta</w:t>
            </w:r>
          </w:p>
        </w:tc>
      </w:tr>
      <w:tr w:rsidR="002415F0" w:rsidRPr="006D07DD" w14:paraId="233C415C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6CA4274F" w14:textId="2DFE2CF9" w:rsidR="002415F0" w:rsidRPr="006D07DD" w:rsidRDefault="002415F0" w:rsidP="00102F53">
            <w:pPr>
              <w:jc w:val="center"/>
            </w:pPr>
            <w:r w:rsidRPr="006D07DD">
              <w:lastRenderedPageBreak/>
              <w:t>Korisnik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7084F5D6" w14:textId="423E68CD" w:rsidR="002415F0" w:rsidRPr="006D07DD" w:rsidRDefault="002415F0" w:rsidP="00102F53">
            <w:pPr>
              <w:jc w:val="center"/>
            </w:pPr>
            <w:proofErr w:type="spellStart"/>
            <w:r w:rsidRPr="006D07DD">
              <w:rPr>
                <w:u w:val="single" w:color="000000"/>
              </w:rPr>
              <w:t>oib_korisnika</w:t>
            </w:r>
            <w:proofErr w:type="spellEnd"/>
            <w:r w:rsidRPr="006D07DD">
              <w:rPr>
                <w:u w:val="single" w:color="000000"/>
              </w:rPr>
              <w:t>,</w:t>
            </w:r>
            <w:r w:rsidRPr="006D07DD">
              <w:t xml:space="preserve"> kontakt, </w:t>
            </w:r>
            <w:proofErr w:type="spellStart"/>
            <w:r w:rsidRPr="006D07DD">
              <w:t>br_zab_dolazaka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80190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3E47C" w14:textId="77777777" w:rsidR="00C144BB" w:rsidRDefault="002415F0" w:rsidP="00102F53">
            <w:pPr>
              <w:ind w:left="0" w:firstLine="0"/>
              <w:jc w:val="center"/>
            </w:pPr>
            <w:r w:rsidRPr="006D07DD">
              <w:t>Modul prijava rezervacija</w:t>
            </w:r>
          </w:p>
          <w:p w14:paraId="1265BE81" w14:textId="08D15206" w:rsidR="00C144BB" w:rsidRDefault="00C144BB" w:rsidP="00102F53">
            <w:pPr>
              <w:ind w:left="0" w:firstLine="0"/>
              <w:jc w:val="center"/>
            </w:pPr>
            <w:r>
              <w:t>M</w:t>
            </w:r>
            <w:r w:rsidR="002415F0" w:rsidRPr="006D07DD">
              <w:t>odul evidencija parkirališta</w:t>
            </w:r>
          </w:p>
          <w:p w14:paraId="22C66554" w14:textId="4C41C66A" w:rsidR="002415F0" w:rsidRPr="006D07DD" w:rsidRDefault="002415F0" w:rsidP="00102F53">
            <w:pPr>
              <w:jc w:val="center"/>
            </w:pPr>
            <w:r w:rsidRPr="006D07DD">
              <w:t>Modul prijava nepropisnih parkiranja</w:t>
            </w:r>
          </w:p>
          <w:p w14:paraId="302A069B" w14:textId="3AC8A110" w:rsidR="002415F0" w:rsidRPr="006D07DD" w:rsidRDefault="002415F0" w:rsidP="00102F53">
            <w:pPr>
              <w:ind w:left="0" w:firstLine="0"/>
              <w:jc w:val="center"/>
            </w:pPr>
            <w:r w:rsidRPr="006D07DD">
              <w:t>Modul plaćanje</w:t>
            </w:r>
          </w:p>
          <w:p w14:paraId="574C3FE6" w14:textId="77777777" w:rsidR="002415F0" w:rsidRPr="006D07DD" w:rsidRDefault="002415F0" w:rsidP="00102F53">
            <w:pPr>
              <w:ind w:left="0" w:firstLine="0"/>
              <w:jc w:val="center"/>
            </w:pPr>
            <w:r w:rsidRPr="006D07DD">
              <w:t>Modul osobnih podataka</w:t>
            </w:r>
          </w:p>
        </w:tc>
      </w:tr>
      <w:tr w:rsidR="002415F0" w:rsidRPr="006D07DD" w14:paraId="6153D952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59A421FD" w14:textId="0B10082E" w:rsidR="002415F0" w:rsidRPr="006D07DD" w:rsidRDefault="002415F0" w:rsidP="00102F53">
            <w:pPr>
              <w:jc w:val="center"/>
            </w:pPr>
            <w:r w:rsidRPr="006D07DD">
              <w:t>Plaća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8B8D043" w14:textId="6F4753B7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oib_korisnika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ID_parkirnog_mjesta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351A5CA7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F6142FE" w14:textId="77777777" w:rsidR="002415F0" w:rsidRPr="006D07DD" w:rsidRDefault="002415F0" w:rsidP="00102F53">
            <w:pPr>
              <w:jc w:val="center"/>
            </w:pPr>
            <w:r w:rsidRPr="006D07DD">
              <w:t>Modul plaćanje</w:t>
            </w:r>
          </w:p>
        </w:tc>
      </w:tr>
      <w:tr w:rsidR="002415F0" w:rsidRPr="006D07DD" w14:paraId="42BBCD53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68C510D4" w14:textId="01167746" w:rsidR="002415F0" w:rsidRPr="006D07DD" w:rsidRDefault="002415F0" w:rsidP="00102F53">
            <w:pPr>
              <w:jc w:val="center"/>
            </w:pPr>
            <w:r w:rsidRPr="006D07DD">
              <w:t>Zaposlenik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6B238063" w14:textId="77777777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oib_zaposlenika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013AF8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0103C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08E950DA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39C0C8D6" w14:textId="77777777" w:rsidR="002415F0" w:rsidRPr="006D07DD" w:rsidRDefault="002415F0" w:rsidP="00102F53">
            <w:pPr>
              <w:jc w:val="center"/>
            </w:pPr>
            <w:r w:rsidRPr="006D07DD">
              <w:t>Koristi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3E591DC" w14:textId="77777777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oib_korisnika</w:t>
            </w:r>
            <w:proofErr w:type="spellEnd"/>
            <w:r w:rsidRPr="006D07DD">
              <w:t xml:space="preserve">,   </w:t>
            </w:r>
            <w:proofErr w:type="spellStart"/>
            <w:r w:rsidRPr="006D07DD">
              <w:t>ID_parkirnog_mjesta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09196FC7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FE1EA61" w14:textId="77777777" w:rsidR="002415F0" w:rsidRPr="006D07DD" w:rsidRDefault="002415F0" w:rsidP="00102F53">
            <w:pPr>
              <w:jc w:val="center"/>
            </w:pPr>
            <w:r w:rsidRPr="006D07DD">
              <w:t>Modul osobnih podataka</w:t>
            </w:r>
          </w:p>
        </w:tc>
      </w:tr>
      <w:tr w:rsidR="002415F0" w:rsidRPr="006D07DD" w14:paraId="5DAD11AC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79CF64DA" w14:textId="55EA7280" w:rsidR="002415F0" w:rsidRPr="006D07DD" w:rsidRDefault="002415F0" w:rsidP="00102F53">
            <w:pPr>
              <w:jc w:val="center"/>
            </w:pPr>
            <w:r w:rsidRPr="006D07DD">
              <w:t>Promjena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245CFF1A" w14:textId="1E638C1E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rPr>
                <w:u w:val="single" w:color="000000"/>
              </w:rPr>
              <w:t>ID_promjene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vrsta_promjene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datum_promjene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vrijeme_promjene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B33E52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A9A44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5217894E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538BCDB2" w14:textId="1E376993" w:rsidR="002415F0" w:rsidRPr="006D07DD" w:rsidRDefault="002415F0" w:rsidP="00102F53">
            <w:pPr>
              <w:jc w:val="center"/>
            </w:pPr>
            <w:proofErr w:type="spellStart"/>
            <w:r w:rsidRPr="006D07DD">
              <w:t>Unosi_zaposlenik</w:t>
            </w:r>
            <w:proofErr w:type="spellEnd"/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55F1A2E" w14:textId="6C031F75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oib_zaposlenika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ID_promjene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1C7C1B7F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37A73C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56F3B05C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6BFB4D60" w14:textId="4ED9FFDF" w:rsidR="002415F0" w:rsidRPr="006D07DD" w:rsidRDefault="002415F0" w:rsidP="00102F53">
            <w:pPr>
              <w:jc w:val="center"/>
            </w:pPr>
            <w:proofErr w:type="spellStart"/>
            <w:r w:rsidRPr="006D07DD">
              <w:t>Admin</w:t>
            </w:r>
            <w:proofErr w:type="spellEnd"/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22D44620" w14:textId="4EDAAD0F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oib_admina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302FB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62A5A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2609E416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5DC1A850" w14:textId="1C39F531" w:rsidR="002415F0" w:rsidRPr="006D07DD" w:rsidRDefault="002415F0" w:rsidP="00102F53">
            <w:pPr>
              <w:jc w:val="center"/>
            </w:pPr>
            <w:proofErr w:type="spellStart"/>
            <w:r w:rsidRPr="006D07DD">
              <w:t>Unosi_admin</w:t>
            </w:r>
            <w:proofErr w:type="spellEnd"/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962FEAB" w14:textId="362E0579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oib_admina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ID_promjene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15D0DEC2" w14:textId="77777777" w:rsidR="002415F0" w:rsidRPr="006D07DD" w:rsidRDefault="002415F0" w:rsidP="00102F53">
            <w:pPr>
              <w:jc w:val="center"/>
            </w:pPr>
            <w:r w:rsidRPr="006D07DD">
              <w:t>Svi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8FE7CE4" w14:textId="77777777" w:rsidR="002415F0" w:rsidRPr="006D07DD" w:rsidRDefault="002415F0" w:rsidP="00102F53">
            <w:pPr>
              <w:jc w:val="center"/>
            </w:pPr>
          </w:p>
        </w:tc>
      </w:tr>
      <w:tr w:rsidR="002415F0" w:rsidRPr="006D07DD" w14:paraId="727775FA" w14:textId="77777777" w:rsidTr="00102F53">
        <w:trPr>
          <w:trHeight w:val="737"/>
        </w:trPr>
        <w:tc>
          <w:tcPr>
            <w:tcW w:w="2551" w:type="dxa"/>
            <w:vAlign w:val="center"/>
          </w:tcPr>
          <w:p w14:paraId="647FEEBD" w14:textId="768010D8" w:rsidR="002415F0" w:rsidRPr="006D07DD" w:rsidRDefault="002415F0" w:rsidP="00102F53">
            <w:pPr>
              <w:jc w:val="center"/>
            </w:pPr>
            <w:r w:rsidRPr="006D07DD">
              <w:t>Osoba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vAlign w:val="center"/>
          </w:tcPr>
          <w:p w14:paraId="1AF6C532" w14:textId="1E94B173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rPr>
                <w:u w:val="single" w:color="000000"/>
              </w:rPr>
              <w:t>oib_osobe</w:t>
            </w:r>
            <w:proofErr w:type="spellEnd"/>
            <w:r w:rsidRPr="006D07DD">
              <w:rPr>
                <w:u w:val="single" w:color="000000"/>
              </w:rPr>
              <w:t>,</w:t>
            </w:r>
            <w:r w:rsidRPr="006D07DD">
              <w:t xml:space="preserve"> ime, prezime, </w:t>
            </w:r>
            <w:proofErr w:type="spellStart"/>
            <w:r w:rsidRPr="006D07DD">
              <w:t>datum_rodenja</w:t>
            </w:r>
            <w:proofErr w:type="spellEnd"/>
            <w:r w:rsidRPr="006D07DD">
              <w:t>, spol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F7BE4C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C26C0" w14:textId="77777777" w:rsidR="002415F0" w:rsidRPr="006D07DD" w:rsidRDefault="002415F0" w:rsidP="00102F53">
            <w:pPr>
              <w:ind w:left="0" w:firstLine="0"/>
              <w:jc w:val="center"/>
            </w:pPr>
            <w:r w:rsidRPr="006D07DD">
              <w:t>Modul osobnih podataka</w:t>
            </w:r>
          </w:p>
        </w:tc>
      </w:tr>
      <w:tr w:rsidR="002415F0" w:rsidRPr="006D07DD" w14:paraId="7FA59D9D" w14:textId="77777777" w:rsidTr="00102F53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6BF5FD0A" w14:textId="2A132994" w:rsidR="002415F0" w:rsidRPr="006D07DD" w:rsidRDefault="002415F0" w:rsidP="00102F53">
            <w:pPr>
              <w:jc w:val="center"/>
            </w:pPr>
            <w:proofErr w:type="spellStart"/>
            <w:r w:rsidRPr="006D07DD">
              <w:t>Account</w:t>
            </w:r>
            <w:proofErr w:type="spellEnd"/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F96756" w14:textId="49684EFC" w:rsidR="002415F0" w:rsidRPr="006D07DD" w:rsidRDefault="002415F0" w:rsidP="00102F53">
            <w:pPr>
              <w:jc w:val="center"/>
              <w:rPr>
                <w:u w:val="single" w:color="000000"/>
              </w:rPr>
            </w:pPr>
            <w:proofErr w:type="spellStart"/>
            <w:r w:rsidRPr="006D07DD">
              <w:t>korisnicko_ime</w:t>
            </w:r>
            <w:proofErr w:type="spellEnd"/>
            <w:r w:rsidRPr="006D07DD">
              <w:t>, lozinka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38FE2E14" w14:textId="77777777" w:rsidR="002415F0" w:rsidRPr="006D07DD" w:rsidRDefault="002415F0" w:rsidP="00102F5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A3A74F5" w14:textId="77777777" w:rsidR="002415F0" w:rsidRPr="006D07DD" w:rsidRDefault="002415F0" w:rsidP="00102F53">
            <w:pPr>
              <w:jc w:val="center"/>
            </w:pPr>
            <w:r w:rsidRPr="006D07DD">
              <w:t>Modul osobnih podataka</w:t>
            </w:r>
          </w:p>
        </w:tc>
      </w:tr>
      <w:tr w:rsidR="002415F0" w:rsidRPr="006D07DD" w14:paraId="518E0797" w14:textId="77777777" w:rsidTr="00C144BB">
        <w:trPr>
          <w:trHeight w:val="737"/>
        </w:trPr>
        <w:tc>
          <w:tcPr>
            <w:tcW w:w="2551" w:type="dxa"/>
            <w:shd w:val="clear" w:color="auto" w:fill="FFFFFF" w:themeFill="background1"/>
            <w:vAlign w:val="center"/>
          </w:tcPr>
          <w:p w14:paraId="0F9C7C3C" w14:textId="3C2ED707" w:rsidR="002415F0" w:rsidRPr="006D07DD" w:rsidRDefault="002415F0" w:rsidP="00C144BB">
            <w:pPr>
              <w:jc w:val="center"/>
              <w:rPr>
                <w:bCs/>
              </w:rPr>
            </w:pPr>
            <w:r w:rsidRPr="006D07DD">
              <w:lastRenderedPageBreak/>
              <w:t>Kreira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56C85E" w14:textId="77777777" w:rsidR="002415F0" w:rsidRPr="006D07DD" w:rsidRDefault="002415F0" w:rsidP="00C144BB">
            <w:pPr>
              <w:jc w:val="left"/>
            </w:pPr>
            <w:proofErr w:type="spellStart"/>
            <w:r w:rsidRPr="006D07DD">
              <w:t>oib_osobe</w:t>
            </w:r>
            <w:proofErr w:type="spellEnd"/>
            <w:r w:rsidRPr="006D07DD">
              <w:t xml:space="preserve">, </w:t>
            </w:r>
            <w:proofErr w:type="spellStart"/>
            <w:r w:rsidRPr="006D07DD">
              <w:t>korisnicko_ime</w:t>
            </w:r>
            <w:proofErr w:type="spellEnd"/>
            <w:r w:rsidRPr="006D07DD">
              <w:t xml:space="preserve">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95164F5" w14:textId="77777777" w:rsidR="002415F0" w:rsidRPr="006D07DD" w:rsidRDefault="002415F0" w:rsidP="00C144B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9B0EA7" w14:textId="77777777" w:rsidR="002415F0" w:rsidRPr="006D07DD" w:rsidRDefault="002415F0" w:rsidP="00C144BB">
            <w:pPr>
              <w:jc w:val="center"/>
            </w:pPr>
            <w:r w:rsidRPr="006D07DD">
              <w:t>Modul osobnih podataka</w:t>
            </w:r>
          </w:p>
        </w:tc>
      </w:tr>
      <w:tr w:rsidR="002415F0" w:rsidRPr="006D07DD" w14:paraId="28403A07" w14:textId="77777777" w:rsidTr="00516026">
        <w:trPr>
          <w:trHeight w:val="737"/>
        </w:trPr>
        <w:tc>
          <w:tcPr>
            <w:tcW w:w="2551" w:type="dxa"/>
            <w:shd w:val="clear" w:color="auto" w:fill="FBE4D5" w:themeFill="accent2" w:themeFillTint="33"/>
            <w:vAlign w:val="center"/>
          </w:tcPr>
          <w:p w14:paraId="50C60D69" w14:textId="6BFBED39" w:rsidR="002415F0" w:rsidRPr="006D07DD" w:rsidRDefault="002415F0" w:rsidP="00C144BB">
            <w:pPr>
              <w:jc w:val="center"/>
            </w:pPr>
            <w:r w:rsidRPr="006D07DD">
              <w:t>Sastoji</w:t>
            </w:r>
          </w:p>
        </w:tc>
        <w:tc>
          <w:tcPr>
            <w:tcW w:w="2671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8FD6204" w14:textId="77777777" w:rsidR="002415F0" w:rsidRPr="006D07DD" w:rsidRDefault="002415F0" w:rsidP="00C144BB">
            <w:pPr>
              <w:jc w:val="left"/>
              <w:rPr>
                <w:u w:val="single" w:color="000000"/>
              </w:rPr>
            </w:pPr>
            <w:proofErr w:type="spellStart"/>
            <w:r w:rsidRPr="006D07DD">
              <w:t>korisnicko_ime</w:t>
            </w:r>
            <w:proofErr w:type="spellEnd"/>
            <w:r w:rsidRPr="006D07DD">
              <w:t xml:space="preserve">, e-mail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bottom"/>
          </w:tcPr>
          <w:p w14:paraId="0BA60A60" w14:textId="77777777" w:rsidR="002415F0" w:rsidRPr="006D07DD" w:rsidRDefault="002415F0" w:rsidP="00C144BB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BE8ACF5" w14:textId="77777777" w:rsidR="002415F0" w:rsidRPr="006D07DD" w:rsidRDefault="002415F0" w:rsidP="00C144BB">
            <w:pPr>
              <w:jc w:val="center"/>
            </w:pPr>
            <w:r w:rsidRPr="006D07DD">
              <w:t>Modul osobnih podataka</w:t>
            </w:r>
          </w:p>
        </w:tc>
      </w:tr>
    </w:tbl>
    <w:p w14:paraId="5A575DF3" w14:textId="0A44D010" w:rsidR="009E30D0" w:rsidRPr="006D07DD" w:rsidRDefault="00D109F1" w:rsidP="00155126">
      <w:pPr>
        <w:pStyle w:val="Slika"/>
      </w:pPr>
      <w:bookmarkStart w:id="20" w:name="_Ref119501432"/>
      <w:r w:rsidRPr="006D07DD">
        <w:t xml:space="preserve">Tablica </w:t>
      </w:r>
      <w:r w:rsidR="002C7EFF">
        <w:fldChar w:fldCharType="begin"/>
      </w:r>
      <w:r w:rsidR="002C7EFF">
        <w:instrText xml:space="preserve"> STYLEREF 1 \s </w:instrText>
      </w:r>
      <w:r w:rsidR="002C7EFF">
        <w:fldChar w:fldCharType="separate"/>
      </w:r>
      <w:r w:rsidRPr="006D07DD">
        <w:rPr>
          <w:noProof/>
        </w:rPr>
        <w:t>1</w:t>
      </w:r>
      <w:r w:rsidR="002C7EFF">
        <w:rPr>
          <w:noProof/>
        </w:rPr>
        <w:fldChar w:fldCharType="end"/>
      </w:r>
      <w:r w:rsidRPr="006D07DD">
        <w:t>.</w:t>
      </w:r>
      <w:r w:rsidR="002C7EFF">
        <w:fldChar w:fldCharType="begin"/>
      </w:r>
      <w:r w:rsidR="002C7EFF">
        <w:instrText xml:space="preserve"> SEQ Tablica \* ARABIC \s 1 </w:instrText>
      </w:r>
      <w:r w:rsidR="002C7EFF">
        <w:fldChar w:fldCharType="separate"/>
      </w:r>
      <w:r w:rsidRPr="006D07DD">
        <w:rPr>
          <w:noProof/>
        </w:rPr>
        <w:t>2</w:t>
      </w:r>
      <w:r w:rsidR="002C7EFF">
        <w:rPr>
          <w:noProof/>
        </w:rPr>
        <w:fldChar w:fldCharType="end"/>
      </w:r>
      <w:bookmarkEnd w:id="20"/>
      <w:r w:rsidRPr="006D07DD">
        <w:t>. Tablica baze podataka</w:t>
      </w:r>
    </w:p>
    <w:p w14:paraId="64BC17C1" w14:textId="6D626B95" w:rsidR="009E30D0" w:rsidRPr="006D07DD" w:rsidRDefault="008F79BE" w:rsidP="008F79BE">
      <w:pPr>
        <w:pStyle w:val="Naslov2"/>
      </w:pPr>
      <w:bookmarkStart w:id="21" w:name="_Toc13732"/>
      <w:bookmarkStart w:id="22" w:name="_Toc119504062"/>
      <w:r>
        <w:t xml:space="preserve"> </w:t>
      </w:r>
      <w:r w:rsidR="006C1E8A" w:rsidRPr="006D07DD">
        <w:t>Upravljanje komunikacijom</w:t>
      </w:r>
      <w:bookmarkEnd w:id="21"/>
      <w:bookmarkEnd w:id="22"/>
    </w:p>
    <w:p w14:paraId="4D9ABBE7" w14:textId="498C4202" w:rsidR="009E30D0" w:rsidRPr="00673D79" w:rsidRDefault="006C1E8A" w:rsidP="00AD142D">
      <w:pPr>
        <w:rPr>
          <w:color w:val="2E74B5" w:themeColor="accent5" w:themeShade="BF"/>
          <w:u w:val="single"/>
        </w:rPr>
      </w:pPr>
      <w:r w:rsidRPr="00673D79">
        <w:rPr>
          <w:color w:val="2E74B5" w:themeColor="accent5" w:themeShade="BF"/>
          <w:u w:val="single"/>
        </w:rPr>
        <w:t xml:space="preserve">Korisnik: </w:t>
      </w:r>
    </w:p>
    <w:p w14:paraId="442769FB" w14:textId="5CFF7BB0" w:rsidR="009E30D0" w:rsidRPr="006D07DD" w:rsidRDefault="006C1E8A" w:rsidP="00AD142D">
      <w:r w:rsidRPr="006D07DD">
        <w:rPr>
          <w:b/>
        </w:rPr>
        <w:t>Use-case-1: Prijava u sustav</w:t>
      </w:r>
      <w:r w:rsidRPr="006D07DD">
        <w:t xml:space="preserve">: </w:t>
      </w:r>
      <w:r w:rsidR="00927B14" w:rsidRPr="006D07DD">
        <w:t xml:space="preserve">Potvrdom unosa </w:t>
      </w:r>
      <w:r w:rsidR="00673D79">
        <w:t>podatka, oni (</w:t>
      </w:r>
      <w:commentRangeStart w:id="23"/>
      <w:r w:rsidR="00673D79">
        <w:t>korisničko ime i lozinka)</w:t>
      </w:r>
      <w:r w:rsidR="00927B14" w:rsidRPr="006D07DD">
        <w:t xml:space="preserve"> </w:t>
      </w:r>
      <w:commentRangeEnd w:id="23"/>
      <w:r w:rsidR="00DC470D">
        <w:rPr>
          <w:rStyle w:val="Referencakomentara"/>
        </w:rPr>
        <w:commentReference w:id="23"/>
      </w:r>
      <w:r w:rsidR="00927B14" w:rsidRPr="006D07DD">
        <w:t xml:space="preserve">se šalju u </w:t>
      </w:r>
      <w:proofErr w:type="spellStart"/>
      <w:r w:rsidR="00927B14" w:rsidRPr="006D07DD">
        <w:t>autentifikacijski</w:t>
      </w:r>
      <w:proofErr w:type="spellEnd"/>
      <w:r w:rsidR="00927B14" w:rsidRPr="006D07DD">
        <w:t xml:space="preserve"> modul. Ako su korisnički podaci identificirani u korisničkoj bazi podataka, korisnik se usmjerava na druge dijelove aplikacije prosljeđivanjem podataka u modul modula prikaza korisničkog sučelja.</w:t>
      </w:r>
    </w:p>
    <w:p w14:paraId="37198C97" w14:textId="3A2F2ECB" w:rsidR="009E30D0" w:rsidRPr="006D07DD" w:rsidRDefault="006C1E8A" w:rsidP="00AD142D">
      <w:r w:rsidRPr="006D07DD">
        <w:rPr>
          <w:b/>
        </w:rPr>
        <w:t>Use-case-2:</w:t>
      </w:r>
      <w:r w:rsidR="00177B2B">
        <w:rPr>
          <w:b/>
        </w:rPr>
        <w:t xml:space="preserve"> </w:t>
      </w:r>
      <w:r w:rsidRPr="006D07DD">
        <w:rPr>
          <w:b/>
        </w:rPr>
        <w:t xml:space="preserve">Pregled </w:t>
      </w:r>
      <w:r w:rsidR="00927B14" w:rsidRPr="006D07DD">
        <w:rPr>
          <w:b/>
        </w:rPr>
        <w:t>Parkirališta</w:t>
      </w:r>
      <w:r w:rsidRPr="006D07DD">
        <w:t>: Korisnik provjerava sve dostu</w:t>
      </w:r>
      <w:r w:rsidR="00927B14" w:rsidRPr="006D07DD">
        <w:t>pna parkirališta i parking mjesta.</w:t>
      </w:r>
      <w:r w:rsidRPr="006D07DD">
        <w:t xml:space="preserve"> </w:t>
      </w:r>
    </w:p>
    <w:p w14:paraId="6A333E7E" w14:textId="3F22F152" w:rsidR="009E30D0" w:rsidRPr="006D07DD" w:rsidRDefault="006C1E8A" w:rsidP="00AD142D">
      <w:r w:rsidRPr="006D07DD">
        <w:rPr>
          <w:b/>
        </w:rPr>
        <w:t>Use-case-3:</w:t>
      </w:r>
      <w:r w:rsidR="00177B2B">
        <w:rPr>
          <w:b/>
        </w:rPr>
        <w:t xml:space="preserve"> </w:t>
      </w:r>
      <w:r w:rsidRPr="006D07DD">
        <w:rPr>
          <w:b/>
        </w:rPr>
        <w:t xml:space="preserve">Pregled </w:t>
      </w:r>
      <w:r w:rsidR="00927B14" w:rsidRPr="006D07DD">
        <w:rPr>
          <w:b/>
        </w:rPr>
        <w:t>Rezervacija</w:t>
      </w:r>
      <w:r w:rsidRPr="006D07DD">
        <w:rPr>
          <w:b/>
        </w:rPr>
        <w:t xml:space="preserve">: </w:t>
      </w:r>
      <w:r w:rsidRPr="006D07DD">
        <w:t xml:space="preserve">Korisnik provjerava ima li pravo </w:t>
      </w:r>
      <w:r w:rsidR="00927B14" w:rsidRPr="006D07DD">
        <w:t>na rezervaciju određenog parkirnog mjesto i njegovu dostupnost.</w:t>
      </w:r>
    </w:p>
    <w:p w14:paraId="251B6DF3" w14:textId="503906BF" w:rsidR="009E30D0" w:rsidRPr="006D07DD" w:rsidRDefault="006C1E8A" w:rsidP="005473D5">
      <w:r w:rsidRPr="006D07DD">
        <w:rPr>
          <w:b/>
        </w:rPr>
        <w:t xml:space="preserve">Use-case-4: Izmjena podataka: </w:t>
      </w:r>
      <w:r w:rsidRPr="006D07DD">
        <w:t>Korisnik može mijenjati svoje podatke</w:t>
      </w:r>
      <w:r w:rsidR="00177B2B">
        <w:t xml:space="preserve"> </w:t>
      </w:r>
      <w:r w:rsidRPr="006D07DD">
        <w:t>(lozinka,</w:t>
      </w:r>
      <w:r w:rsidR="00177B2B">
        <w:t xml:space="preserve"> broj kartice, </w:t>
      </w:r>
      <w:r w:rsidRPr="006D07DD">
        <w:t>...)</w:t>
      </w:r>
      <w:r w:rsidR="00177B2B">
        <w:t>.</w:t>
      </w:r>
    </w:p>
    <w:p w14:paraId="2855CB96" w14:textId="2FE8D439" w:rsidR="009E30D0" w:rsidRPr="00673D79" w:rsidRDefault="00AF0410" w:rsidP="00AD142D">
      <w:pPr>
        <w:rPr>
          <w:color w:val="2E74B5" w:themeColor="accent5" w:themeShade="BF"/>
          <w:u w:val="single"/>
        </w:rPr>
      </w:pPr>
      <w:r>
        <w:rPr>
          <w:color w:val="2E74B5" w:themeColor="accent5" w:themeShade="BF"/>
          <w:u w:val="single"/>
        </w:rPr>
        <w:t>Z</w:t>
      </w:r>
      <w:r w:rsidR="006C1E8A" w:rsidRPr="00673D79">
        <w:rPr>
          <w:color w:val="2E74B5" w:themeColor="accent5" w:themeShade="BF"/>
          <w:u w:val="single"/>
        </w:rPr>
        <w:t xml:space="preserve">aposlenik: </w:t>
      </w:r>
    </w:p>
    <w:p w14:paraId="7E6FF7D4" w14:textId="65045962" w:rsidR="009E30D0" w:rsidRPr="006D07DD" w:rsidRDefault="006C1E8A" w:rsidP="00AD142D">
      <w:r w:rsidRPr="006D07DD">
        <w:rPr>
          <w:b/>
        </w:rPr>
        <w:t>Use-case-5:</w:t>
      </w:r>
      <w:r w:rsidR="00177B2B">
        <w:rPr>
          <w:b/>
        </w:rPr>
        <w:t xml:space="preserve"> </w:t>
      </w:r>
      <w:r w:rsidRPr="006D07DD">
        <w:rPr>
          <w:b/>
        </w:rPr>
        <w:t xml:space="preserve">Upravljanje terminima: </w:t>
      </w:r>
      <w:r w:rsidRPr="006D07DD">
        <w:t xml:space="preserve">Zaposlenik može mijenjati </w:t>
      </w:r>
      <w:r w:rsidR="00927B14" w:rsidRPr="006D07DD">
        <w:t>raspored parkirnih mjesta i upravljati rezervacijama.</w:t>
      </w:r>
      <w:r w:rsidRPr="006D07DD">
        <w:t xml:space="preserve">  </w:t>
      </w:r>
    </w:p>
    <w:p w14:paraId="28838504" w14:textId="542E8774" w:rsidR="009E30D0" w:rsidRPr="006D07DD" w:rsidRDefault="006C1E8A" w:rsidP="00AD142D">
      <w:r w:rsidRPr="006D07DD">
        <w:rPr>
          <w:b/>
        </w:rPr>
        <w:t>Use-case-6:</w:t>
      </w:r>
      <w:r w:rsidR="00177B2B">
        <w:rPr>
          <w:b/>
        </w:rPr>
        <w:t xml:space="preserve"> </w:t>
      </w:r>
      <w:r w:rsidRPr="006D07DD">
        <w:rPr>
          <w:b/>
        </w:rPr>
        <w:t xml:space="preserve">Unos člana: </w:t>
      </w:r>
      <w:r w:rsidRPr="006D07DD">
        <w:t xml:space="preserve">Zaposlenik unosi nove </w:t>
      </w:r>
      <w:r w:rsidR="00673D79">
        <w:t>rezervacije ručno</w:t>
      </w:r>
      <w:r w:rsidR="00177B2B">
        <w:t>.</w:t>
      </w:r>
    </w:p>
    <w:p w14:paraId="5892ADD0" w14:textId="1C4CA40B" w:rsidR="009E30D0" w:rsidRPr="006D07DD" w:rsidRDefault="006C1E8A" w:rsidP="00AD142D">
      <w:r w:rsidRPr="006D07DD">
        <w:rPr>
          <w:b/>
        </w:rPr>
        <w:t>Use-case-7:</w:t>
      </w:r>
      <w:r w:rsidR="00177B2B">
        <w:rPr>
          <w:b/>
        </w:rPr>
        <w:t xml:space="preserve"> </w:t>
      </w:r>
      <w:r w:rsidRPr="006D07DD">
        <w:rPr>
          <w:b/>
        </w:rPr>
        <w:t xml:space="preserve">Potvrđivanje </w:t>
      </w:r>
      <w:r w:rsidR="00927B14" w:rsidRPr="006D07DD">
        <w:rPr>
          <w:b/>
        </w:rPr>
        <w:t>parki</w:t>
      </w:r>
      <w:r w:rsidR="00066B0A" w:rsidRPr="006D07DD">
        <w:rPr>
          <w:b/>
        </w:rPr>
        <w:t>rnog mjesta</w:t>
      </w:r>
      <w:r w:rsidRPr="006D07DD">
        <w:rPr>
          <w:b/>
        </w:rPr>
        <w:t xml:space="preserve">: </w:t>
      </w:r>
      <w:r w:rsidRPr="006D07DD">
        <w:t xml:space="preserve">Zaposlenik može </w:t>
      </w:r>
      <w:r w:rsidR="00673D79">
        <w:t>izbrisati</w:t>
      </w:r>
      <w:r w:rsidR="00927B14" w:rsidRPr="006D07DD">
        <w:t xml:space="preserve"> rezervaciju parki</w:t>
      </w:r>
      <w:r w:rsidR="00066B0A" w:rsidRPr="006D07DD">
        <w:t>rnog mjesta.</w:t>
      </w:r>
    </w:p>
    <w:p w14:paraId="2AC8AC3D" w14:textId="3CCDF557" w:rsidR="009E30D0" w:rsidRPr="006D07DD" w:rsidRDefault="006C1E8A" w:rsidP="005473D5">
      <w:r w:rsidRPr="006D07DD">
        <w:rPr>
          <w:b/>
        </w:rPr>
        <w:t>Use-case-</w:t>
      </w:r>
      <w:r w:rsidR="00066B0A" w:rsidRPr="006D07DD">
        <w:rPr>
          <w:b/>
        </w:rPr>
        <w:t>8</w:t>
      </w:r>
      <w:r w:rsidRPr="006D07DD">
        <w:rPr>
          <w:b/>
        </w:rPr>
        <w:t>:</w:t>
      </w:r>
      <w:r w:rsidR="00177B2B">
        <w:rPr>
          <w:b/>
        </w:rPr>
        <w:t xml:space="preserve"> </w:t>
      </w:r>
      <w:r w:rsidRPr="006D07DD">
        <w:rPr>
          <w:b/>
        </w:rPr>
        <w:t xml:space="preserve">Evidencija dolazaka </w:t>
      </w:r>
      <w:r w:rsidR="004C00E6" w:rsidRPr="006D07DD">
        <w:rPr>
          <w:b/>
        </w:rPr>
        <w:t>korisnika</w:t>
      </w:r>
      <w:r w:rsidRPr="006D07DD">
        <w:rPr>
          <w:b/>
        </w:rPr>
        <w:t>:</w:t>
      </w:r>
      <w:r w:rsidRPr="006D07DD">
        <w:t xml:space="preserve"> Zaposlenik vodi evidenciju o dolascima</w:t>
      </w:r>
      <w:r w:rsidR="004C00E6" w:rsidRPr="006D07DD">
        <w:t xml:space="preserve"> korisnika na parkirna mjesta.</w:t>
      </w:r>
    </w:p>
    <w:p w14:paraId="6DD2B714" w14:textId="306F13D6" w:rsidR="002B0143" w:rsidRPr="006D07DD" w:rsidRDefault="009A6EBE" w:rsidP="008F79BE">
      <w:pPr>
        <w:pStyle w:val="Naslov2"/>
      </w:pPr>
      <w:bookmarkStart w:id="24" w:name="_Toc119504063"/>
      <w:r w:rsidRPr="006D07DD">
        <w:lastRenderedPageBreak/>
        <w:t>Vanjski protokoli</w:t>
      </w:r>
      <w:bookmarkEnd w:id="24"/>
      <w:r w:rsidRPr="006D07DD">
        <w:t xml:space="preserve"> </w:t>
      </w:r>
    </w:p>
    <w:p w14:paraId="46CE9472" w14:textId="71C2972D" w:rsidR="004C00E6" w:rsidRPr="006D07DD" w:rsidRDefault="002B0143" w:rsidP="00B81F54">
      <w:r w:rsidRPr="006D07DD">
        <w:rPr>
          <w:rStyle w:val="fontstyle01"/>
          <w:rFonts w:ascii="Times New Roman" w:hAnsi="Times New Roman"/>
        </w:rPr>
        <w:t>Vanjski protokoli koje</w:t>
      </w:r>
      <w:r w:rsidR="00B81F54" w:rsidRPr="006D07DD">
        <w:rPr>
          <w:rStyle w:val="fontstyle01"/>
          <w:rFonts w:ascii="Times New Roman" w:hAnsi="Times New Roman"/>
        </w:rPr>
        <w:t xml:space="preserve"> koristi</w:t>
      </w:r>
      <w:r w:rsidRPr="006D07DD">
        <w:rPr>
          <w:rStyle w:val="fontstyle01"/>
          <w:rFonts w:ascii="Times New Roman" w:hAnsi="Times New Roman"/>
        </w:rPr>
        <w:t xml:space="preserve"> aplikacija su HTTP i TCP/IP. </w:t>
      </w:r>
      <w:r w:rsidR="00B81F54" w:rsidRPr="006D07DD">
        <w:rPr>
          <w:rStyle w:val="fontstyle01"/>
          <w:rFonts w:ascii="Times New Roman" w:hAnsi="Times New Roman"/>
        </w:rPr>
        <w:t xml:space="preserve">Ovi </w:t>
      </w:r>
      <w:r w:rsidRPr="006D07DD">
        <w:rPr>
          <w:rStyle w:val="fontstyle01"/>
          <w:rFonts w:ascii="Times New Roman" w:hAnsi="Times New Roman"/>
        </w:rPr>
        <w:t xml:space="preserve"> protokoli </w:t>
      </w:r>
      <w:r w:rsidR="00B81F54" w:rsidRPr="006D07DD">
        <w:rPr>
          <w:rStyle w:val="fontstyle01"/>
          <w:rFonts w:ascii="Times New Roman" w:hAnsi="Times New Roman"/>
        </w:rPr>
        <w:t xml:space="preserve">služe za uspostavljanje </w:t>
      </w:r>
      <w:r w:rsidRPr="006D07DD">
        <w:rPr>
          <w:rStyle w:val="fontstyle01"/>
          <w:rFonts w:ascii="Times New Roman" w:hAnsi="Times New Roman"/>
        </w:rPr>
        <w:t>veze</w:t>
      </w:r>
      <w:r w:rsidR="00B81F54" w:rsidRPr="006D07DD">
        <w:rPr>
          <w:rStyle w:val="fontstyle01"/>
          <w:rFonts w:ascii="Times New Roman" w:hAnsi="Times New Roman"/>
        </w:rPr>
        <w:t xml:space="preserve"> između</w:t>
      </w:r>
      <w:r w:rsidRPr="006D07DD">
        <w:rPr>
          <w:rStyle w:val="fontstyle01"/>
          <w:rFonts w:ascii="Times New Roman" w:hAnsi="Times New Roman"/>
        </w:rPr>
        <w:t xml:space="preserve"> aplikacije </w:t>
      </w:r>
      <w:r w:rsidR="00B81F54" w:rsidRPr="006D07DD">
        <w:rPr>
          <w:rStyle w:val="fontstyle01"/>
          <w:rFonts w:ascii="Times New Roman" w:hAnsi="Times New Roman"/>
        </w:rPr>
        <w:t>i servera</w:t>
      </w:r>
      <w:r w:rsidRPr="006D07DD">
        <w:rPr>
          <w:rStyle w:val="fontstyle01"/>
          <w:rFonts w:ascii="Times New Roman" w:hAnsi="Times New Roman"/>
        </w:rPr>
        <w:t xml:space="preserve"> </w:t>
      </w:r>
      <w:r w:rsidR="004C00E6" w:rsidRPr="006D07DD">
        <w:rPr>
          <w:rStyle w:val="fontstyle01"/>
          <w:rFonts w:ascii="Times New Roman" w:hAnsi="Times New Roman"/>
          <w:color w:val="auto"/>
        </w:rPr>
        <w:t>ugovoren</w:t>
      </w:r>
      <w:r w:rsidR="00B81F54" w:rsidRPr="006D07DD">
        <w:rPr>
          <w:rStyle w:val="fontstyle01"/>
          <w:rFonts w:ascii="Times New Roman" w:hAnsi="Times New Roman"/>
          <w:color w:val="auto"/>
        </w:rPr>
        <w:t>e</w:t>
      </w:r>
      <w:r w:rsidR="004C00E6" w:rsidRPr="006D07DD">
        <w:rPr>
          <w:rStyle w:val="fontstyle01"/>
          <w:rFonts w:ascii="Times New Roman" w:hAnsi="Times New Roman"/>
          <w:color w:val="auto"/>
        </w:rPr>
        <w:t xml:space="preserve"> </w:t>
      </w:r>
      <w:r w:rsidR="00B81F54" w:rsidRPr="006D07DD">
        <w:rPr>
          <w:rStyle w:val="fontstyle01"/>
          <w:rFonts w:ascii="Times New Roman" w:hAnsi="Times New Roman"/>
          <w:color w:val="auto"/>
        </w:rPr>
        <w:t xml:space="preserve">banke za </w:t>
      </w:r>
      <w:r w:rsidR="004C00E6" w:rsidRPr="006D07DD">
        <w:rPr>
          <w:rStyle w:val="fontstyle01"/>
          <w:rFonts w:ascii="Times New Roman" w:hAnsi="Times New Roman"/>
        </w:rPr>
        <w:t>online plaćanje parkirnih mjesta.</w:t>
      </w:r>
    </w:p>
    <w:p w14:paraId="10C20609" w14:textId="0813A307" w:rsidR="002B0143" w:rsidRPr="006D07DD" w:rsidRDefault="008F79BE" w:rsidP="008F79BE">
      <w:pPr>
        <w:pStyle w:val="Naslov2"/>
      </w:pPr>
      <w:bookmarkStart w:id="25" w:name="_Toc119504064"/>
      <w:r>
        <w:t xml:space="preserve"> </w:t>
      </w:r>
      <w:r w:rsidR="009A6EBE" w:rsidRPr="006D07DD">
        <w:t>Interni protokoli</w:t>
      </w:r>
      <w:bookmarkEnd w:id="25"/>
      <w:r w:rsidR="009A6EBE" w:rsidRPr="006D07DD">
        <w:t xml:space="preserve"> </w:t>
      </w:r>
    </w:p>
    <w:p w14:paraId="46EA9C39" w14:textId="40633E55" w:rsidR="009A6EBE" w:rsidRPr="006D07DD" w:rsidRDefault="00893B15" w:rsidP="00AD142D">
      <w:r w:rsidRPr="006D07DD">
        <w:t xml:space="preserve">Nije odlučeno koji će se protokoli koristiti za internu komunikaciju, no mogući su </w:t>
      </w:r>
      <w:proofErr w:type="spellStart"/>
      <w:r w:rsidRPr="006D07DD">
        <w:t>WiFi</w:t>
      </w:r>
      <w:proofErr w:type="spellEnd"/>
      <w:r w:rsidRPr="006D07DD">
        <w:t>, IP i HTTP.</w:t>
      </w:r>
    </w:p>
    <w:p w14:paraId="31780994" w14:textId="3C5A0791" w:rsidR="009E30D0" w:rsidRPr="006D07DD" w:rsidRDefault="008F79BE" w:rsidP="008F79BE">
      <w:pPr>
        <w:pStyle w:val="Naslov2"/>
      </w:pPr>
      <w:bookmarkStart w:id="26" w:name="_Toc119504065"/>
      <w:bookmarkStart w:id="27" w:name="_Toc13733"/>
      <w:r>
        <w:t xml:space="preserve"> </w:t>
      </w:r>
      <w:r w:rsidR="006C1E8A" w:rsidRPr="006D07DD">
        <w:t>Korisnička sučelja</w:t>
      </w:r>
      <w:bookmarkEnd w:id="26"/>
      <w:r w:rsidR="006C1E8A" w:rsidRPr="006D07DD">
        <w:t xml:space="preserve"> </w:t>
      </w:r>
      <w:bookmarkEnd w:id="27"/>
    </w:p>
    <w:p w14:paraId="56306EF7" w14:textId="698E956F" w:rsidR="009E30D0" w:rsidRPr="006D07DD" w:rsidRDefault="006C1E8A" w:rsidP="00AD142D">
      <w:r w:rsidRPr="006D07DD">
        <w:t>Korisničko sučelje mobilne aplikacije "</w:t>
      </w:r>
      <w:r w:rsidR="007A3E08" w:rsidRPr="006D07DD">
        <w:t>E-PARK</w:t>
      </w:r>
      <w:r w:rsidRPr="006D07DD">
        <w:t xml:space="preserve">" </w:t>
      </w:r>
      <w:r w:rsidR="00B81F54" w:rsidRPr="006D07DD">
        <w:t>mora</w:t>
      </w:r>
      <w:r w:rsidRPr="006D07DD">
        <w:t xml:space="preserve"> sadržavati sljedeće elemente: </w:t>
      </w:r>
    </w:p>
    <w:p w14:paraId="1B1DCB7B" w14:textId="2E29B531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Ime </w:t>
      </w:r>
      <w:r w:rsidR="007A3E08" w:rsidRPr="006D07DD">
        <w:t>aplikacije</w:t>
      </w:r>
    </w:p>
    <w:p w14:paraId="6113E7AD" w14:textId="3358844D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Logo </w:t>
      </w:r>
      <w:r w:rsidR="007A3E08" w:rsidRPr="006D07DD">
        <w:t>aplikacije</w:t>
      </w:r>
    </w:p>
    <w:p w14:paraId="53ABC850" w14:textId="58A7927C" w:rsidR="009E30D0" w:rsidRPr="006D07DD" w:rsidRDefault="00C46C30" w:rsidP="00AD142D">
      <w:pPr>
        <w:pStyle w:val="Odlomakpopisa"/>
        <w:numPr>
          <w:ilvl w:val="0"/>
          <w:numId w:val="2"/>
        </w:numPr>
      </w:pPr>
      <w:r>
        <w:t>Dio</w:t>
      </w:r>
      <w:r w:rsidR="006C1E8A" w:rsidRPr="006D07DD">
        <w:t xml:space="preserve"> za prijavu korisnika </w:t>
      </w:r>
    </w:p>
    <w:p w14:paraId="1D143541" w14:textId="77777777" w:rsidR="00C46C30" w:rsidRDefault="00C46C30" w:rsidP="00AD142D">
      <w:pPr>
        <w:pStyle w:val="Odlomakpopisa"/>
        <w:numPr>
          <w:ilvl w:val="0"/>
          <w:numId w:val="2"/>
        </w:numPr>
      </w:pPr>
      <w:r>
        <w:t>Dio</w:t>
      </w:r>
      <w:r w:rsidR="006C1E8A" w:rsidRPr="006D07DD">
        <w:t xml:space="preserve"> za registraciju korisnika</w:t>
      </w:r>
    </w:p>
    <w:p w14:paraId="0030978F" w14:textId="7D074C6A" w:rsidR="009E30D0" w:rsidRPr="006D07DD" w:rsidRDefault="00C46C30" w:rsidP="00AD142D">
      <w:pPr>
        <w:pStyle w:val="Odlomakpopisa"/>
        <w:numPr>
          <w:ilvl w:val="0"/>
          <w:numId w:val="2"/>
        </w:numPr>
      </w:pPr>
      <w:r>
        <w:t>Dio za zaboravljenu lozinku</w:t>
      </w:r>
      <w:r w:rsidR="006C1E8A" w:rsidRPr="006D07DD">
        <w:t xml:space="preserve"> </w:t>
      </w:r>
    </w:p>
    <w:p w14:paraId="6332EB0A" w14:textId="3F039D26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Kartica za pregled osobnih podataka </w:t>
      </w:r>
      <w:r w:rsidR="007A3E08" w:rsidRPr="006D07DD">
        <w:t>korisnika</w:t>
      </w:r>
    </w:p>
    <w:p w14:paraId="63BC4F35" w14:textId="710A3930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>Opcija</w:t>
      </w:r>
      <w:r w:rsidR="00344EFD">
        <w:t xml:space="preserve"> </w:t>
      </w:r>
      <w:r w:rsidRPr="006D07DD">
        <w:t xml:space="preserve">promijeni lozinku </w:t>
      </w:r>
    </w:p>
    <w:p w14:paraId="4A3789DB" w14:textId="48F025CC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Kartica za pregled </w:t>
      </w:r>
      <w:r w:rsidR="007A3E08" w:rsidRPr="006D07DD">
        <w:t>termina rezervacija</w:t>
      </w:r>
    </w:p>
    <w:p w14:paraId="4FB07C16" w14:textId="3BDC8C0C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Kartica za pregled </w:t>
      </w:r>
      <w:r w:rsidR="007A3E08" w:rsidRPr="006D07DD">
        <w:t>povijesti parkinga</w:t>
      </w:r>
    </w:p>
    <w:p w14:paraId="4095368D" w14:textId="5B26C7E3" w:rsidR="009E30D0" w:rsidRPr="006D07DD" w:rsidRDefault="006C1E8A" w:rsidP="00AD142D">
      <w:pPr>
        <w:pStyle w:val="Odlomakpopisa"/>
        <w:numPr>
          <w:ilvl w:val="0"/>
          <w:numId w:val="2"/>
        </w:numPr>
      </w:pPr>
      <w:r w:rsidRPr="006D07DD">
        <w:t xml:space="preserve">Opcija za odjavu korisnika </w:t>
      </w:r>
    </w:p>
    <w:p w14:paraId="79CF3BCF" w14:textId="3A01831A" w:rsidR="00E53E2F" w:rsidRPr="00A407A6" w:rsidRDefault="00A407A6" w:rsidP="00E53E2F">
      <w:pPr>
        <w:ind w:left="0" w:firstLine="0"/>
        <w:rPr>
          <w:color w:val="auto"/>
        </w:rPr>
      </w:pPr>
      <w:r w:rsidRPr="00A407A6">
        <w:rPr>
          <w:color w:val="auto"/>
        </w:rPr>
        <w:t>Slike</w:t>
      </w:r>
      <w:r w:rsidR="005B760D">
        <w:rPr>
          <w:color w:val="auto"/>
        </w:rPr>
        <w:fldChar w:fldCharType="begin"/>
      </w:r>
      <w:r w:rsidR="005B760D">
        <w:rPr>
          <w:color w:val="auto"/>
        </w:rPr>
        <w:instrText xml:space="preserve"> REF _Ref119503933 \h  \* MERGEFORMAT </w:instrText>
      </w:r>
      <w:r w:rsidR="005B760D">
        <w:rPr>
          <w:color w:val="auto"/>
        </w:rPr>
      </w:r>
      <w:r w:rsidR="005B760D">
        <w:rPr>
          <w:color w:val="auto"/>
        </w:rPr>
        <w:fldChar w:fldCharType="separate"/>
      </w:r>
      <w:r w:rsidR="005B760D" w:rsidRPr="005B760D">
        <w:rPr>
          <w:vanish/>
        </w:rPr>
        <w:t>Slika</w:t>
      </w:r>
      <w:r w:rsidR="005B760D" w:rsidRPr="006D07DD">
        <w:t xml:space="preserve"> 1.3</w:t>
      </w:r>
      <w:r w:rsidR="005B760D">
        <w:rPr>
          <w:color w:val="auto"/>
        </w:rPr>
        <w:fldChar w:fldCharType="end"/>
      </w:r>
      <w:r w:rsidR="005B760D">
        <w:rPr>
          <w:color w:val="auto"/>
        </w:rPr>
        <w:t xml:space="preserve"> i</w:t>
      </w:r>
      <w:r w:rsidR="005B760D">
        <w:rPr>
          <w:color w:val="auto"/>
        </w:rPr>
        <w:fldChar w:fldCharType="begin"/>
      </w:r>
      <w:r w:rsidR="005B760D">
        <w:rPr>
          <w:color w:val="auto"/>
        </w:rPr>
        <w:instrText xml:space="preserve"> REF _Ref119503935 \h  \* MERGEFORMAT </w:instrText>
      </w:r>
      <w:r w:rsidR="005B760D">
        <w:rPr>
          <w:color w:val="auto"/>
        </w:rPr>
      </w:r>
      <w:r w:rsidR="005B760D">
        <w:rPr>
          <w:color w:val="auto"/>
        </w:rPr>
        <w:fldChar w:fldCharType="separate"/>
      </w:r>
      <w:r w:rsidR="005B760D" w:rsidRPr="005B760D">
        <w:rPr>
          <w:vanish/>
        </w:rPr>
        <w:t>Slika</w:t>
      </w:r>
      <w:r w:rsidR="005B760D" w:rsidRPr="006D07DD">
        <w:t xml:space="preserve"> </w:t>
      </w:r>
      <w:r w:rsidR="005B760D" w:rsidRPr="006D07DD">
        <w:rPr>
          <w:noProof/>
        </w:rPr>
        <w:t>1</w:t>
      </w:r>
      <w:r w:rsidR="005B760D" w:rsidRPr="006D07DD">
        <w:t>.</w:t>
      </w:r>
      <w:r w:rsidR="005B760D" w:rsidRPr="006D07DD">
        <w:rPr>
          <w:noProof/>
        </w:rPr>
        <w:t>4</w:t>
      </w:r>
      <w:r w:rsidR="005B760D">
        <w:rPr>
          <w:color w:val="auto"/>
        </w:rPr>
        <w:fldChar w:fldCharType="end"/>
      </w:r>
      <w:r w:rsidR="005B760D">
        <w:rPr>
          <w:color w:val="auto"/>
        </w:rPr>
        <w:t xml:space="preserve"> </w:t>
      </w:r>
      <w:r>
        <w:rPr>
          <w:color w:val="auto"/>
        </w:rPr>
        <w:t xml:space="preserve">prikazuju </w:t>
      </w:r>
      <w:r w:rsidR="005B760D">
        <w:rPr>
          <w:color w:val="auto"/>
        </w:rPr>
        <w:t>zamišljeni izgled desktop i mobilne verzije aplikacije. Na njima možemo vidjeti neke od stavki koje su navedene iznad.</w:t>
      </w:r>
    </w:p>
    <w:p w14:paraId="2B01FD3A" w14:textId="3B3A5BE0" w:rsidR="009E30D0" w:rsidRPr="006D07DD" w:rsidRDefault="00E00784" w:rsidP="00E00784">
      <w:pPr>
        <w:jc w:val="center"/>
      </w:pPr>
      <w:r w:rsidRPr="006D07DD">
        <w:rPr>
          <w:noProof/>
        </w:rPr>
        <w:lastRenderedPageBreak/>
        <w:drawing>
          <wp:inline distT="0" distB="0" distL="0" distR="0" wp14:anchorId="0C55DB99" wp14:editId="54D645A3">
            <wp:extent cx="1577477" cy="3490262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39A5" w14:textId="00E60ACC" w:rsidR="00B81F54" w:rsidRPr="006D07DD" w:rsidRDefault="00B81F54" w:rsidP="00155126">
      <w:pPr>
        <w:pStyle w:val="Slika"/>
      </w:pPr>
      <w:bookmarkStart w:id="28" w:name="_Ref119503933"/>
      <w:r w:rsidRPr="006D07DD">
        <w:t xml:space="preserve">Slika </w:t>
      </w:r>
      <w:r w:rsidR="002C7EFF">
        <w:fldChar w:fldCharType="begin"/>
      </w:r>
      <w:r w:rsidR="002C7EFF">
        <w:instrText xml:space="preserve"> STYLEREF 1 </w:instrText>
      </w:r>
      <w:r w:rsidR="002C7EFF">
        <w:instrText xml:space="preserve">\s </w:instrText>
      </w:r>
      <w:r w:rsidR="002C7EFF">
        <w:fldChar w:fldCharType="separate"/>
      </w:r>
      <w:r w:rsidRPr="006D07DD">
        <w:t>1</w:t>
      </w:r>
      <w:r w:rsidR="002C7EFF">
        <w:fldChar w:fldCharType="end"/>
      </w:r>
      <w:r w:rsidRPr="006D07DD">
        <w:t>.</w:t>
      </w:r>
      <w:r w:rsidR="002C7EFF">
        <w:fldChar w:fldCharType="begin"/>
      </w:r>
      <w:r w:rsidR="002C7EFF">
        <w:instrText xml:space="preserve"> SEQ Slika \* ARABIC \s 1 </w:instrText>
      </w:r>
      <w:r w:rsidR="002C7EFF">
        <w:fldChar w:fldCharType="separate"/>
      </w:r>
      <w:r w:rsidRPr="006D07DD">
        <w:t>3</w:t>
      </w:r>
      <w:r w:rsidR="002C7EFF">
        <w:fldChar w:fldCharType="end"/>
      </w:r>
      <w:bookmarkEnd w:id="28"/>
      <w:r w:rsidRPr="006D07DD">
        <w:t>. Izgled početne stranice mobilne aplikacije</w:t>
      </w:r>
    </w:p>
    <w:p w14:paraId="1FE3B0D7" w14:textId="20A7D038" w:rsidR="009E30D0" w:rsidRPr="006D07DD" w:rsidRDefault="005260C4" w:rsidP="00E00784">
      <w:pPr>
        <w:jc w:val="center"/>
      </w:pPr>
      <w:r>
        <w:rPr>
          <w:noProof/>
        </w:rPr>
        <w:drawing>
          <wp:inline distT="0" distB="0" distL="0" distR="0" wp14:anchorId="7EA4E9F1" wp14:editId="7DD19C3F">
            <wp:extent cx="5905500" cy="29813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AD99" w14:textId="58277A30" w:rsidR="00B81F54" w:rsidRPr="006D07DD" w:rsidRDefault="00B81F54" w:rsidP="00155126">
      <w:pPr>
        <w:pStyle w:val="Slika"/>
      </w:pPr>
      <w:bookmarkStart w:id="29" w:name="_Ref119503935"/>
      <w:r w:rsidRPr="006D07DD">
        <w:t xml:space="preserve">Slika </w:t>
      </w:r>
      <w:r w:rsidR="002C7EFF">
        <w:fldChar w:fldCharType="begin"/>
      </w:r>
      <w:r w:rsidR="002C7EFF">
        <w:instrText xml:space="preserve"> STYLEREF 1 \s </w:instrText>
      </w:r>
      <w:r w:rsidR="002C7EFF">
        <w:fldChar w:fldCharType="separate"/>
      </w:r>
      <w:r w:rsidRPr="006D07DD">
        <w:rPr>
          <w:noProof/>
        </w:rPr>
        <w:t>1</w:t>
      </w:r>
      <w:r w:rsidR="002C7EFF">
        <w:rPr>
          <w:noProof/>
        </w:rPr>
        <w:fldChar w:fldCharType="end"/>
      </w:r>
      <w:r w:rsidRPr="006D07DD">
        <w:t>.</w:t>
      </w:r>
      <w:r w:rsidR="002C7EFF">
        <w:fldChar w:fldCharType="begin"/>
      </w:r>
      <w:r w:rsidR="002C7EFF">
        <w:instrText xml:space="preserve"> SEQ Slika \* ARABIC \s 1 </w:instrText>
      </w:r>
      <w:r w:rsidR="002C7EFF">
        <w:fldChar w:fldCharType="separate"/>
      </w:r>
      <w:r w:rsidRPr="006D07DD">
        <w:rPr>
          <w:noProof/>
        </w:rPr>
        <w:t>4</w:t>
      </w:r>
      <w:r w:rsidR="002C7EFF">
        <w:rPr>
          <w:noProof/>
        </w:rPr>
        <w:fldChar w:fldCharType="end"/>
      </w:r>
      <w:bookmarkEnd w:id="29"/>
      <w:r w:rsidRPr="006D07DD">
        <w:t>. Desktop verzija aplikacije</w:t>
      </w:r>
    </w:p>
    <w:p w14:paraId="1CA63FC8" w14:textId="77777777" w:rsidR="009E30D0" w:rsidRPr="006D07DD" w:rsidRDefault="006C1E8A" w:rsidP="00AD142D">
      <w:r w:rsidRPr="006D07DD">
        <w:t xml:space="preserve"> </w:t>
      </w:r>
    </w:p>
    <w:p w14:paraId="69EE108F" w14:textId="46704FFA" w:rsidR="009E30D0" w:rsidRPr="006D07DD" w:rsidRDefault="006C1E8A" w:rsidP="00AD142D">
      <w:r w:rsidRPr="006D07DD">
        <w:t xml:space="preserve"> </w:t>
      </w:r>
      <w:r w:rsidRPr="006D07DD">
        <w:tab/>
        <w:t xml:space="preserve">  </w:t>
      </w:r>
    </w:p>
    <w:sectPr w:rsidR="009E30D0" w:rsidRPr="006D07DD">
      <w:footerReference w:type="default" r:id="rId18"/>
      <w:pgSz w:w="12240" w:h="15840"/>
      <w:pgMar w:top="1443" w:right="1500" w:bottom="1482" w:left="1440" w:header="720" w:footer="71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Linda Vicković" w:date="2023-02-11T19:01:00Z" w:initials="LV">
    <w:p w14:paraId="05B21309" w14:textId="77777777" w:rsidR="00554062" w:rsidRDefault="00554062" w:rsidP="0082482D">
      <w:pPr>
        <w:pStyle w:val="Tekstkomentara"/>
        <w:ind w:left="0" w:firstLine="0"/>
        <w:jc w:val="left"/>
      </w:pPr>
      <w:r>
        <w:rPr>
          <w:rStyle w:val="Referencakomentara"/>
        </w:rPr>
        <w:annotationRef/>
      </w:r>
      <w:r>
        <w:t>Baš i ne - to radi dokument specifikacije zahtjeva</w:t>
      </w:r>
    </w:p>
  </w:comment>
  <w:comment w:id="15" w:author="Linda Vicković" w:date="2023-02-11T19:03:00Z" w:initials="LV">
    <w:p w14:paraId="52A00C13" w14:textId="77777777" w:rsidR="00D82E53" w:rsidRDefault="00D82E53" w:rsidP="00B0538E">
      <w:pPr>
        <w:pStyle w:val="Tekstkomentara"/>
        <w:ind w:left="0" w:firstLine="0"/>
        <w:jc w:val="left"/>
      </w:pPr>
      <w:r>
        <w:rPr>
          <w:rStyle w:val="Referencakomentara"/>
        </w:rPr>
        <w:annotationRef/>
      </w:r>
      <w:r>
        <w:t>To nisu moduli baze podataka, nego moduli aplikacije i navedite koji tip korisnika koristi koje module.</w:t>
      </w:r>
    </w:p>
  </w:comment>
  <w:comment w:id="23" w:author="Linda Vicković" w:date="2023-02-11T19:04:00Z" w:initials="LV">
    <w:p w14:paraId="132757B5" w14:textId="77777777" w:rsidR="00DC470D" w:rsidRDefault="00DC470D" w:rsidP="006F2D69">
      <w:pPr>
        <w:pStyle w:val="Tekstkomentara"/>
        <w:ind w:left="0" w:firstLine="0"/>
        <w:jc w:val="left"/>
      </w:pPr>
      <w:r>
        <w:rPr>
          <w:rStyle w:val="Referencakomentara"/>
        </w:rPr>
        <w:annotationRef/>
      </w:r>
      <w:r>
        <w:t>Koji su to korisnički podaci? Moraju ovi use-</w:t>
      </w:r>
      <w:proofErr w:type="spellStart"/>
      <w:r>
        <w:t>caseovi</w:t>
      </w:r>
      <w:proofErr w:type="spellEnd"/>
      <w:r>
        <w:t xml:space="preserve"> biti detaljniji kako bi bilo jasno što se iz njih može </w:t>
      </w:r>
      <w:proofErr w:type="spellStart"/>
      <w:r>
        <w:t>isprogramirati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B21309" w15:done="1"/>
  <w15:commentEx w15:paraId="52A00C13" w15:done="1"/>
  <w15:commentEx w15:paraId="132757B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2647F" w16cex:dateUtc="2023-02-11T18:01:00Z"/>
  <w16cex:commentExtensible w16cex:durableId="279264FA" w16cex:dateUtc="2023-02-11T18:03:00Z"/>
  <w16cex:commentExtensible w16cex:durableId="27926544" w16cex:dateUtc="2023-02-11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A00C13" w16cid:durableId="279264FA"/>
  <w16cid:commentId w16cid:paraId="132757B5" w16cid:durableId="279265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05CA0" w14:textId="77777777" w:rsidR="00E6669F" w:rsidRDefault="00E6669F" w:rsidP="00AD142D">
      <w:r>
        <w:separator/>
      </w:r>
    </w:p>
    <w:p w14:paraId="2AEE6009" w14:textId="77777777" w:rsidR="00E6669F" w:rsidRDefault="00E6669F" w:rsidP="00AD142D"/>
  </w:endnote>
  <w:endnote w:type="continuationSeparator" w:id="0">
    <w:p w14:paraId="5A202A03" w14:textId="77777777" w:rsidR="00E6669F" w:rsidRDefault="00E6669F" w:rsidP="00AD142D">
      <w:r>
        <w:continuationSeparator/>
      </w:r>
    </w:p>
    <w:p w14:paraId="1EF88A36" w14:textId="77777777" w:rsidR="00E6669F" w:rsidRDefault="00E6669F" w:rsidP="00AD1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D81F" w14:textId="77777777" w:rsidR="009E30D0" w:rsidRDefault="006C1E8A" w:rsidP="00AD142D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910FB85" w14:textId="77777777" w:rsidR="009E30D0" w:rsidRDefault="006C1E8A" w:rsidP="00AD142D">
    <w:r>
      <w:t xml:space="preserve"> </w:t>
    </w:r>
  </w:p>
  <w:p w14:paraId="23B26E65" w14:textId="77777777" w:rsidR="007F08A5" w:rsidRDefault="007F08A5" w:rsidP="00AD14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CDE1F" w14:textId="17048C6C" w:rsidR="004E06D9" w:rsidRDefault="004E06D9">
    <w:pPr>
      <w:pStyle w:val="Podnoje"/>
      <w:jc w:val="center"/>
    </w:pPr>
  </w:p>
  <w:p w14:paraId="469088B7" w14:textId="77777777" w:rsidR="007F08A5" w:rsidRDefault="007F08A5" w:rsidP="004E06D9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3BB5" w14:textId="77777777" w:rsidR="009E30D0" w:rsidRDefault="006C1E8A" w:rsidP="00AD142D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D9052A4" w14:textId="77777777" w:rsidR="009E30D0" w:rsidRDefault="006C1E8A" w:rsidP="00AD142D">
    <w:r>
      <w:t xml:space="preserve"> </w:t>
    </w:r>
  </w:p>
  <w:p w14:paraId="02554E17" w14:textId="77777777" w:rsidR="007F08A5" w:rsidRDefault="007F08A5" w:rsidP="00AD142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23244"/>
      <w:docPartObj>
        <w:docPartGallery w:val="Page Numbers (Bottom of Page)"/>
        <w:docPartUnique/>
      </w:docPartObj>
    </w:sdtPr>
    <w:sdtEndPr/>
    <w:sdtContent>
      <w:p w14:paraId="50CB97D6" w14:textId="0D2C6DFC" w:rsidR="004E06D9" w:rsidRDefault="004E06D9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B90E6" w14:textId="77777777" w:rsidR="004E06D9" w:rsidRDefault="004E06D9" w:rsidP="004E0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38C7A" w14:textId="77777777" w:rsidR="00E6669F" w:rsidRDefault="00E6669F" w:rsidP="00AD142D">
      <w:r>
        <w:separator/>
      </w:r>
    </w:p>
    <w:p w14:paraId="293103EE" w14:textId="77777777" w:rsidR="00E6669F" w:rsidRDefault="00E6669F" w:rsidP="00AD142D"/>
  </w:footnote>
  <w:footnote w:type="continuationSeparator" w:id="0">
    <w:p w14:paraId="71B539A5" w14:textId="77777777" w:rsidR="00E6669F" w:rsidRDefault="00E6669F" w:rsidP="00AD142D">
      <w:r>
        <w:continuationSeparator/>
      </w:r>
    </w:p>
    <w:p w14:paraId="50715A03" w14:textId="77777777" w:rsidR="00E6669F" w:rsidRDefault="00E6669F" w:rsidP="00AD14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12"/>
    <w:multiLevelType w:val="hybridMultilevel"/>
    <w:tmpl w:val="D0E47A8C"/>
    <w:lvl w:ilvl="0" w:tplc="A336F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7CC0"/>
    <w:multiLevelType w:val="hybridMultilevel"/>
    <w:tmpl w:val="3A089EA6"/>
    <w:lvl w:ilvl="0" w:tplc="EDAA41A4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471B4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CD46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43DBA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E70F4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E8C52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2F24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E6228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A0038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35541E"/>
    <w:multiLevelType w:val="hybridMultilevel"/>
    <w:tmpl w:val="A7922DB2"/>
    <w:lvl w:ilvl="0" w:tplc="041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61B5C9B"/>
    <w:multiLevelType w:val="hybridMultilevel"/>
    <w:tmpl w:val="C9FA1F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003ED"/>
    <w:multiLevelType w:val="hybridMultilevel"/>
    <w:tmpl w:val="3E90A644"/>
    <w:lvl w:ilvl="0" w:tplc="041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5" w15:restartNumberingAfterBreak="0">
    <w:nsid w:val="47B0633F"/>
    <w:multiLevelType w:val="hybridMultilevel"/>
    <w:tmpl w:val="4224DD7E"/>
    <w:lvl w:ilvl="0" w:tplc="041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5E72DC"/>
    <w:multiLevelType w:val="hybridMultilevel"/>
    <w:tmpl w:val="5F22F0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449AB"/>
    <w:multiLevelType w:val="hybridMultilevel"/>
    <w:tmpl w:val="DCC865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E10C4"/>
    <w:multiLevelType w:val="hybridMultilevel"/>
    <w:tmpl w:val="D096A73C"/>
    <w:lvl w:ilvl="0" w:tplc="40B485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23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23D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F6D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82B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12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68C5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366B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82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34547"/>
    <w:multiLevelType w:val="multilevel"/>
    <w:tmpl w:val="C9C0512E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96313A"/>
    <w:multiLevelType w:val="multilevel"/>
    <w:tmpl w:val="B03EF10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2E74B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6213C"/>
    <w:multiLevelType w:val="hybridMultilevel"/>
    <w:tmpl w:val="7A90864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5E175B"/>
    <w:multiLevelType w:val="hybridMultilevel"/>
    <w:tmpl w:val="4AB09F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12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Vicković">
    <w15:presenceInfo w15:providerId="Windows Live" w15:userId="3044d51fb181f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D0"/>
    <w:rsid w:val="00017F2C"/>
    <w:rsid w:val="000366D6"/>
    <w:rsid w:val="00041572"/>
    <w:rsid w:val="00066B0A"/>
    <w:rsid w:val="00075E75"/>
    <w:rsid w:val="00077EEE"/>
    <w:rsid w:val="000D1D62"/>
    <w:rsid w:val="000F6A06"/>
    <w:rsid w:val="00101464"/>
    <w:rsid w:val="00102F53"/>
    <w:rsid w:val="00112783"/>
    <w:rsid w:val="00121019"/>
    <w:rsid w:val="00122434"/>
    <w:rsid w:val="00123D45"/>
    <w:rsid w:val="001302E0"/>
    <w:rsid w:val="00134B46"/>
    <w:rsid w:val="00135547"/>
    <w:rsid w:val="00136FE5"/>
    <w:rsid w:val="00155126"/>
    <w:rsid w:val="00177B2B"/>
    <w:rsid w:val="00185D18"/>
    <w:rsid w:val="001F4AEE"/>
    <w:rsid w:val="00203E02"/>
    <w:rsid w:val="00214F4D"/>
    <w:rsid w:val="0022452B"/>
    <w:rsid w:val="002415F0"/>
    <w:rsid w:val="002631E8"/>
    <w:rsid w:val="00297668"/>
    <w:rsid w:val="002A14C9"/>
    <w:rsid w:val="002A21CA"/>
    <w:rsid w:val="002B0143"/>
    <w:rsid w:val="002B1B3B"/>
    <w:rsid w:val="002C0E42"/>
    <w:rsid w:val="002C35B4"/>
    <w:rsid w:val="002C7EFF"/>
    <w:rsid w:val="002E4EF6"/>
    <w:rsid w:val="002F302C"/>
    <w:rsid w:val="0032293C"/>
    <w:rsid w:val="00344EFD"/>
    <w:rsid w:val="00387EA7"/>
    <w:rsid w:val="00391FE3"/>
    <w:rsid w:val="003D6BC3"/>
    <w:rsid w:val="0045031C"/>
    <w:rsid w:val="004703B0"/>
    <w:rsid w:val="00470A30"/>
    <w:rsid w:val="00481A93"/>
    <w:rsid w:val="0048295A"/>
    <w:rsid w:val="00482F57"/>
    <w:rsid w:val="00495527"/>
    <w:rsid w:val="004B47AF"/>
    <w:rsid w:val="004C00E6"/>
    <w:rsid w:val="004E06D9"/>
    <w:rsid w:val="004F7795"/>
    <w:rsid w:val="00516026"/>
    <w:rsid w:val="005260C4"/>
    <w:rsid w:val="00535A14"/>
    <w:rsid w:val="005473D5"/>
    <w:rsid w:val="00554062"/>
    <w:rsid w:val="005B760D"/>
    <w:rsid w:val="005D7B4E"/>
    <w:rsid w:val="005E18DF"/>
    <w:rsid w:val="005E654B"/>
    <w:rsid w:val="00601AE2"/>
    <w:rsid w:val="0061678E"/>
    <w:rsid w:val="00651D9A"/>
    <w:rsid w:val="006639B1"/>
    <w:rsid w:val="00665041"/>
    <w:rsid w:val="00673D79"/>
    <w:rsid w:val="00690702"/>
    <w:rsid w:val="006B3BD0"/>
    <w:rsid w:val="006C1E8A"/>
    <w:rsid w:val="006D07DD"/>
    <w:rsid w:val="006D5DEC"/>
    <w:rsid w:val="006E3828"/>
    <w:rsid w:val="006E516C"/>
    <w:rsid w:val="006F1542"/>
    <w:rsid w:val="006F41E4"/>
    <w:rsid w:val="006F79A9"/>
    <w:rsid w:val="00734176"/>
    <w:rsid w:val="00736854"/>
    <w:rsid w:val="00743C60"/>
    <w:rsid w:val="007635B4"/>
    <w:rsid w:val="007A3E08"/>
    <w:rsid w:val="007B14D0"/>
    <w:rsid w:val="007B3920"/>
    <w:rsid w:val="007C184E"/>
    <w:rsid w:val="007D6170"/>
    <w:rsid w:val="007F08A5"/>
    <w:rsid w:val="008442EF"/>
    <w:rsid w:val="0085731A"/>
    <w:rsid w:val="00893B15"/>
    <w:rsid w:val="008A0886"/>
    <w:rsid w:val="008A41AD"/>
    <w:rsid w:val="008F6BD7"/>
    <w:rsid w:val="008F79BE"/>
    <w:rsid w:val="00927B14"/>
    <w:rsid w:val="0099543D"/>
    <w:rsid w:val="009A6EBE"/>
    <w:rsid w:val="009B0F56"/>
    <w:rsid w:val="009C36E9"/>
    <w:rsid w:val="009E30D0"/>
    <w:rsid w:val="00A407A6"/>
    <w:rsid w:val="00A42BD0"/>
    <w:rsid w:val="00A90D39"/>
    <w:rsid w:val="00AD142D"/>
    <w:rsid w:val="00AF0410"/>
    <w:rsid w:val="00B00964"/>
    <w:rsid w:val="00B052FD"/>
    <w:rsid w:val="00B05DE3"/>
    <w:rsid w:val="00B27AC5"/>
    <w:rsid w:val="00B3442E"/>
    <w:rsid w:val="00B576C6"/>
    <w:rsid w:val="00B6717D"/>
    <w:rsid w:val="00B76699"/>
    <w:rsid w:val="00B815C0"/>
    <w:rsid w:val="00B81F54"/>
    <w:rsid w:val="00B85F10"/>
    <w:rsid w:val="00B93B72"/>
    <w:rsid w:val="00B946E9"/>
    <w:rsid w:val="00B96F88"/>
    <w:rsid w:val="00BA50D9"/>
    <w:rsid w:val="00C144BB"/>
    <w:rsid w:val="00C1484D"/>
    <w:rsid w:val="00C42CFE"/>
    <w:rsid w:val="00C46C30"/>
    <w:rsid w:val="00C52D51"/>
    <w:rsid w:val="00C5542A"/>
    <w:rsid w:val="00D07393"/>
    <w:rsid w:val="00D109F1"/>
    <w:rsid w:val="00D11A0A"/>
    <w:rsid w:val="00D1579D"/>
    <w:rsid w:val="00D42A9B"/>
    <w:rsid w:val="00D82E53"/>
    <w:rsid w:val="00DC25FC"/>
    <w:rsid w:val="00DC347C"/>
    <w:rsid w:val="00DC470D"/>
    <w:rsid w:val="00DF36AF"/>
    <w:rsid w:val="00E00784"/>
    <w:rsid w:val="00E327C0"/>
    <w:rsid w:val="00E37176"/>
    <w:rsid w:val="00E53E2F"/>
    <w:rsid w:val="00E6669F"/>
    <w:rsid w:val="00ED2E40"/>
    <w:rsid w:val="00EE0F33"/>
    <w:rsid w:val="00F21500"/>
    <w:rsid w:val="00F30594"/>
    <w:rsid w:val="00F333ED"/>
    <w:rsid w:val="00F5345B"/>
    <w:rsid w:val="00FA42C6"/>
    <w:rsid w:val="00FB6592"/>
    <w:rsid w:val="00FE2CEC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5BC0"/>
  <w15:docId w15:val="{7502E582-C914-4FAB-8071-18138136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42D"/>
    <w:pPr>
      <w:spacing w:after="187" w:line="36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aslov1">
    <w:name w:val="heading 1"/>
    <w:basedOn w:val="Naslov2"/>
    <w:next w:val="Normal"/>
    <w:link w:val="Naslov1Char"/>
    <w:uiPriority w:val="9"/>
    <w:qFormat/>
    <w:rsid w:val="00041572"/>
    <w:pPr>
      <w:pageBreakBefore/>
      <w:numPr>
        <w:ilvl w:val="0"/>
      </w:numPr>
      <w:ind w:left="357" w:hanging="357"/>
      <w:outlineLvl w:val="0"/>
    </w:pPr>
    <w:rPr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8F79BE"/>
    <w:pPr>
      <w:keepNext/>
      <w:keepLines/>
      <w:numPr>
        <w:ilvl w:val="1"/>
        <w:numId w:val="9"/>
      </w:numPr>
      <w:spacing w:before="240" w:after="140" w:line="360" w:lineRule="auto"/>
      <w:ind w:left="788" w:hanging="431"/>
      <w:outlineLvl w:val="1"/>
    </w:pPr>
    <w:rPr>
      <w:rFonts w:ascii="Times New Roman" w:eastAsia="Times New Roman" w:hAnsi="Times New Roman" w:cs="Times New Roman"/>
      <w:color w:val="2E74B5"/>
      <w:sz w:val="28"/>
      <w:szCs w:val="24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spacing w:after="171"/>
      <w:ind w:left="10" w:hanging="10"/>
      <w:outlineLvl w:val="2"/>
    </w:pPr>
    <w:rPr>
      <w:rFonts w:ascii="Times New Roman" w:eastAsia="Times New Roman" w:hAnsi="Times New Roman" w:cs="Times New Roman"/>
      <w:i/>
      <w:color w:val="44546A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Times New Roman" w:eastAsia="Times New Roman" w:hAnsi="Times New Roman" w:cs="Times New Roman"/>
      <w:i/>
      <w:color w:val="44546A"/>
      <w:sz w:val="28"/>
    </w:rPr>
  </w:style>
  <w:style w:type="character" w:customStyle="1" w:styleId="Naslov2Char">
    <w:name w:val="Naslov 2 Char"/>
    <w:link w:val="Naslov2"/>
    <w:uiPriority w:val="9"/>
    <w:rsid w:val="008F79BE"/>
    <w:rPr>
      <w:rFonts w:ascii="Times New Roman" w:eastAsia="Times New Roman" w:hAnsi="Times New Roman" w:cs="Times New Roman"/>
      <w:color w:val="2E74B5"/>
      <w:sz w:val="28"/>
      <w:szCs w:val="24"/>
    </w:rPr>
  </w:style>
  <w:style w:type="character" w:customStyle="1" w:styleId="Naslov1Char">
    <w:name w:val="Naslov 1 Char"/>
    <w:link w:val="Naslov1"/>
    <w:uiPriority w:val="9"/>
    <w:rsid w:val="00041572"/>
    <w:rPr>
      <w:rFonts w:ascii="Times New Roman" w:eastAsia="Times New Roman" w:hAnsi="Times New Roman" w:cs="Times New Roman"/>
      <w:color w:val="2E74B5"/>
      <w:sz w:val="32"/>
      <w:szCs w:val="24"/>
    </w:rPr>
  </w:style>
  <w:style w:type="paragraph" w:styleId="Sadraj1">
    <w:name w:val="toc 1"/>
    <w:hidden/>
    <w:uiPriority w:val="39"/>
    <w:pPr>
      <w:spacing w:after="101" w:line="249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Sadraj2">
    <w:name w:val="toc 2"/>
    <w:hidden/>
    <w:uiPriority w:val="39"/>
    <w:pPr>
      <w:spacing w:after="95" w:line="249" w:lineRule="auto"/>
      <w:ind w:left="246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7B3920"/>
    <w:pPr>
      <w:ind w:left="720"/>
      <w:contextualSpacing/>
    </w:pPr>
  </w:style>
  <w:style w:type="character" w:customStyle="1" w:styleId="fontstyle01">
    <w:name w:val="fontstyle01"/>
    <w:basedOn w:val="Zadanifontodlomka"/>
    <w:rsid w:val="002B014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Reetkatablice">
    <w:name w:val="Table Grid"/>
    <w:basedOn w:val="Obinatablica"/>
    <w:uiPriority w:val="39"/>
    <w:rsid w:val="002415F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Naslov">
    <w:name w:val="TOC Heading"/>
    <w:basedOn w:val="Naslov1"/>
    <w:next w:val="Normal"/>
    <w:uiPriority w:val="39"/>
    <w:unhideWhenUsed/>
    <w:qFormat/>
    <w:rsid w:val="002A21CA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Sadraj3">
    <w:name w:val="toc 3"/>
    <w:basedOn w:val="Normal"/>
    <w:next w:val="Normal"/>
    <w:autoRedefine/>
    <w:uiPriority w:val="39"/>
    <w:unhideWhenUsed/>
    <w:rsid w:val="002A21CA"/>
    <w:pPr>
      <w:spacing w:after="100"/>
      <w:ind w:left="480"/>
    </w:pPr>
  </w:style>
  <w:style w:type="character" w:styleId="Hiperveza">
    <w:name w:val="Hyperlink"/>
    <w:basedOn w:val="Zadanifontodlomka"/>
    <w:uiPriority w:val="99"/>
    <w:unhideWhenUsed/>
    <w:rsid w:val="002A21CA"/>
    <w:rPr>
      <w:color w:val="0563C1" w:themeColor="hyperlink"/>
      <w:u w:val="single"/>
    </w:rPr>
  </w:style>
  <w:style w:type="paragraph" w:styleId="Opisslike">
    <w:name w:val="caption"/>
    <w:basedOn w:val="Normal"/>
    <w:next w:val="Normal"/>
    <w:link w:val="OpisslikeChar"/>
    <w:uiPriority w:val="35"/>
    <w:unhideWhenUsed/>
    <w:qFormat/>
    <w:rsid w:val="007D6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Opisslike"/>
    <w:link w:val="SlikaChar"/>
    <w:qFormat/>
    <w:rsid w:val="00155126"/>
    <w:pPr>
      <w:jc w:val="center"/>
    </w:pPr>
    <w:rPr>
      <w:color w:val="auto"/>
      <w:sz w:val="22"/>
    </w:rPr>
  </w:style>
  <w:style w:type="paragraph" w:styleId="Zaglavlje">
    <w:name w:val="header"/>
    <w:basedOn w:val="Normal"/>
    <w:link w:val="ZaglavljeChar"/>
    <w:uiPriority w:val="99"/>
    <w:unhideWhenUsed/>
    <w:rsid w:val="004E0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pisslikeChar">
    <w:name w:val="Opis slike Char"/>
    <w:basedOn w:val="Zadanifontodlomka"/>
    <w:link w:val="Opisslike"/>
    <w:uiPriority w:val="35"/>
    <w:rsid w:val="007D6170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SlikaChar">
    <w:name w:val="Slika Char"/>
    <w:basedOn w:val="OpisslikeChar"/>
    <w:link w:val="Slika"/>
    <w:rsid w:val="00155126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ZaglavljeChar">
    <w:name w:val="Zaglavlje Char"/>
    <w:basedOn w:val="Zadanifontodlomka"/>
    <w:link w:val="Zaglavlje"/>
    <w:uiPriority w:val="99"/>
    <w:rsid w:val="004E06D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4E06D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PodnojeChar">
    <w:name w:val="Podnožje Char"/>
    <w:basedOn w:val="Zadanifontodlomka"/>
    <w:link w:val="Podnoje"/>
    <w:uiPriority w:val="99"/>
    <w:rsid w:val="004E06D9"/>
    <w:rPr>
      <w:rFonts w:cs="Times New Roman"/>
    </w:rPr>
  </w:style>
  <w:style w:type="character" w:styleId="Referencakomentara">
    <w:name w:val="annotation reference"/>
    <w:basedOn w:val="Zadanifontodlomka"/>
    <w:uiPriority w:val="99"/>
    <w:semiHidden/>
    <w:unhideWhenUsed/>
    <w:rsid w:val="00554062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554062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55406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55406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55406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34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34176"/>
    <w:rPr>
      <w:rFonts w:ascii="Segoe UI" w:eastAsia="Times New Roman" w:hAnsi="Segoe UI" w:cs="Segoe UI"/>
      <w:color w:val="000000"/>
      <w:sz w:val="18"/>
      <w:szCs w:val="18"/>
    </w:rPr>
  </w:style>
  <w:style w:type="paragraph" w:styleId="Revizija">
    <w:name w:val="Revision"/>
    <w:hidden/>
    <w:uiPriority w:val="99"/>
    <w:semiHidden/>
    <w:rsid w:val="002C7EF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6012-1B9C-4DC1-AB60-A96E92D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Ivona Mlinarević</cp:lastModifiedBy>
  <cp:revision>131</cp:revision>
  <dcterms:created xsi:type="dcterms:W3CDTF">2022-11-14T14:17:00Z</dcterms:created>
  <dcterms:modified xsi:type="dcterms:W3CDTF">2023-02-14T11:37:00Z</dcterms:modified>
</cp:coreProperties>
</file>